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3B7" w:rsidRPr="000A11E4" w:rsidRDefault="000A11E4" w:rsidP="00DD4B8D">
      <w:pPr>
        <w:pStyle w:val="Zkladntext"/>
        <w:spacing w:after="0"/>
        <w:ind w:firstLine="0"/>
        <w:jc w:val="center"/>
        <w:rPr>
          <w:b/>
          <w:i/>
          <w:iCs/>
          <w:spacing w:val="60"/>
          <w:sz w:val="32"/>
          <w:szCs w:val="32"/>
        </w:rPr>
      </w:pPr>
      <w:r>
        <w:rPr>
          <w:b/>
          <w:spacing w:val="60"/>
          <w:sz w:val="32"/>
          <w:szCs w:val="32"/>
        </w:rPr>
        <w:t>KU</w:t>
      </w:r>
      <w:r w:rsidR="000A43B7" w:rsidRPr="000A11E4">
        <w:rPr>
          <w:b/>
          <w:spacing w:val="60"/>
          <w:sz w:val="32"/>
          <w:szCs w:val="32"/>
        </w:rPr>
        <w:t>PNÍ SMLOUVA</w:t>
      </w:r>
      <w:r w:rsidR="00252192" w:rsidRPr="000A11E4">
        <w:rPr>
          <w:b/>
          <w:i/>
          <w:iCs/>
          <w:spacing w:val="60"/>
          <w:sz w:val="32"/>
          <w:szCs w:val="32"/>
        </w:rPr>
        <w:t xml:space="preserve"> </w:t>
      </w:r>
    </w:p>
    <w:p w:rsidR="00507AFE" w:rsidRDefault="00507AFE" w:rsidP="00DD4B8D">
      <w:pPr>
        <w:pStyle w:val="Zkladntext"/>
        <w:spacing w:after="0"/>
        <w:ind w:firstLine="0"/>
        <w:jc w:val="center"/>
        <w:rPr>
          <w:b/>
          <w:spacing w:val="60"/>
        </w:rPr>
      </w:pPr>
    </w:p>
    <w:p w:rsidR="00250811" w:rsidRDefault="00250811" w:rsidP="00DD4B8D">
      <w:pPr>
        <w:pStyle w:val="Zkladntext"/>
        <w:spacing w:after="0"/>
        <w:ind w:firstLine="0"/>
        <w:jc w:val="center"/>
        <w:rPr>
          <w:b/>
          <w:spacing w:val="60"/>
        </w:rPr>
      </w:pPr>
    </w:p>
    <w:p w:rsidR="00250811" w:rsidRPr="000A11E4" w:rsidRDefault="00250811" w:rsidP="00DD4B8D">
      <w:pPr>
        <w:pStyle w:val="Zkladntext"/>
        <w:spacing w:after="0"/>
        <w:ind w:firstLine="0"/>
        <w:jc w:val="center"/>
        <w:rPr>
          <w:b/>
          <w:spacing w:val="60"/>
        </w:rPr>
      </w:pPr>
    </w:p>
    <w:p w:rsidR="000A43B7" w:rsidRPr="000A11E4" w:rsidRDefault="000A43B7" w:rsidP="00DD4B8D">
      <w:pPr>
        <w:tabs>
          <w:tab w:val="left" w:pos="1080"/>
        </w:tabs>
      </w:pPr>
    </w:p>
    <w:p w:rsidR="00E72A41" w:rsidRPr="000A11E4" w:rsidRDefault="00096180" w:rsidP="00DD4B8D">
      <w:pPr>
        <w:jc w:val="both"/>
        <w:rPr>
          <w:bCs/>
        </w:rPr>
      </w:pPr>
      <w:r w:rsidRPr="000A11E4">
        <w:t>Kupující</w:t>
      </w:r>
      <w:r w:rsidR="00E72A41" w:rsidRPr="000A11E4">
        <w:t>:</w:t>
      </w:r>
      <w:r w:rsidR="00750521" w:rsidRPr="000A11E4">
        <w:t xml:space="preserve"> </w:t>
      </w:r>
      <w:r w:rsidR="000A11E4" w:rsidRPr="000A11E4">
        <w:tab/>
      </w:r>
      <w:r w:rsidR="000A11E4" w:rsidRPr="000A11E4">
        <w:tab/>
      </w:r>
      <w:r w:rsidR="000A11E4" w:rsidRPr="008A5C64">
        <w:rPr>
          <w:b/>
        </w:rPr>
        <w:t>Obec Blešno</w:t>
      </w:r>
      <w:r w:rsidR="00E72A41" w:rsidRPr="008A5C64">
        <w:tab/>
      </w:r>
    </w:p>
    <w:p w:rsidR="00EC477E" w:rsidRPr="000A11E4" w:rsidRDefault="00EC477E" w:rsidP="00DD4B8D">
      <w:pPr>
        <w:contextualSpacing/>
        <w:jc w:val="both"/>
      </w:pPr>
      <w:r w:rsidRPr="000A11E4">
        <w:t>Sídlo:</w:t>
      </w:r>
      <w:r w:rsidRPr="000A11E4">
        <w:tab/>
      </w:r>
      <w:r w:rsidR="000A11E4" w:rsidRPr="000A11E4">
        <w:tab/>
      </w:r>
      <w:r w:rsidR="000A11E4" w:rsidRPr="000A11E4">
        <w:tab/>
      </w:r>
      <w:r w:rsidR="000A11E4" w:rsidRPr="000A11E4">
        <w:rPr>
          <w:shd w:val="clear" w:color="auto" w:fill="FFFFFF"/>
        </w:rPr>
        <w:t>Blešno 73, PSČ 503 46</w:t>
      </w:r>
      <w:r w:rsidRPr="000A11E4">
        <w:tab/>
      </w:r>
    </w:p>
    <w:p w:rsidR="00C56DD5" w:rsidRPr="000A11E4" w:rsidRDefault="00EC477E" w:rsidP="00DD4B8D">
      <w:pPr>
        <w:contextualSpacing/>
        <w:jc w:val="both"/>
      </w:pPr>
      <w:r w:rsidRPr="000A11E4">
        <w:t>IČ:</w:t>
      </w:r>
      <w:r w:rsidR="00750521" w:rsidRPr="000A11E4">
        <w:t xml:space="preserve"> </w:t>
      </w:r>
      <w:r w:rsidR="000A11E4" w:rsidRPr="000A11E4">
        <w:tab/>
      </w:r>
      <w:r w:rsidR="000A11E4" w:rsidRPr="000A11E4">
        <w:tab/>
      </w:r>
      <w:r w:rsidR="000A11E4" w:rsidRPr="000A11E4">
        <w:tab/>
      </w:r>
      <w:r w:rsidR="000A11E4" w:rsidRPr="000A11E4">
        <w:rPr>
          <w:shd w:val="clear" w:color="auto" w:fill="FFFFFF"/>
        </w:rPr>
        <w:t>45978638</w:t>
      </w:r>
    </w:p>
    <w:p w:rsidR="00C56DD5" w:rsidRPr="000A11E4" w:rsidRDefault="00C56DD5" w:rsidP="00DD4B8D">
      <w:pPr>
        <w:contextualSpacing/>
        <w:jc w:val="both"/>
      </w:pPr>
      <w:r w:rsidRPr="000A11E4">
        <w:t>DIČ:</w:t>
      </w:r>
      <w:r w:rsidR="00750521" w:rsidRPr="000A11E4">
        <w:t xml:space="preserve"> </w:t>
      </w:r>
      <w:r w:rsidR="000A11E4" w:rsidRPr="000A11E4">
        <w:tab/>
      </w:r>
      <w:r w:rsidR="000A11E4" w:rsidRPr="000A11E4">
        <w:tab/>
      </w:r>
      <w:r w:rsidR="000A11E4" w:rsidRPr="000A11E4">
        <w:tab/>
      </w:r>
      <w:r w:rsidR="00750521" w:rsidRPr="000A11E4">
        <w:t>CZ</w:t>
      </w:r>
      <w:r w:rsidR="000A11E4" w:rsidRPr="000A11E4">
        <w:rPr>
          <w:shd w:val="clear" w:color="auto" w:fill="FFFFFF"/>
        </w:rPr>
        <w:t>45978638</w:t>
      </w:r>
    </w:p>
    <w:p w:rsidR="00E95E94" w:rsidRPr="000A11E4" w:rsidRDefault="00E95E94" w:rsidP="00DD4B8D">
      <w:pPr>
        <w:contextualSpacing/>
        <w:jc w:val="both"/>
      </w:pPr>
      <w:r w:rsidRPr="000A11E4">
        <w:t>Bankovní spojení:</w:t>
      </w:r>
      <w:r w:rsidR="00750521" w:rsidRPr="000A11E4">
        <w:t xml:space="preserve"> </w:t>
      </w:r>
      <w:r w:rsidR="00C7458C">
        <w:tab/>
      </w:r>
      <w:r w:rsidR="00C7458C" w:rsidRPr="00C7458C">
        <w:rPr>
          <w:shd w:val="clear" w:color="auto" w:fill="FFFFFF"/>
        </w:rPr>
        <w:t>Česká spořitelna, a.s</w:t>
      </w:r>
      <w:r w:rsidR="00C7458C">
        <w:rPr>
          <w:shd w:val="clear" w:color="auto" w:fill="FFFFFF"/>
        </w:rPr>
        <w:t>.,</w:t>
      </w:r>
      <w:r w:rsidR="00C7458C" w:rsidRPr="00C7458C">
        <w:rPr>
          <w:shd w:val="clear" w:color="auto" w:fill="FFFFFF"/>
        </w:rPr>
        <w:t xml:space="preserve"> Hradec Králové</w:t>
      </w:r>
    </w:p>
    <w:p w:rsidR="00EC477E" w:rsidRPr="000A11E4" w:rsidRDefault="00C56DD5" w:rsidP="00DD4B8D">
      <w:pPr>
        <w:contextualSpacing/>
        <w:jc w:val="both"/>
      </w:pPr>
      <w:r w:rsidRPr="000A11E4">
        <w:t>Číslo účtu:</w:t>
      </w:r>
      <w:r w:rsidR="00EC477E" w:rsidRPr="000A11E4">
        <w:tab/>
      </w:r>
      <w:r w:rsidR="00EC477E" w:rsidRPr="000A11E4">
        <w:tab/>
      </w:r>
      <w:r w:rsidR="007B5908" w:rsidRPr="007B5908">
        <w:rPr>
          <w:shd w:val="clear" w:color="auto" w:fill="FFFFFF"/>
        </w:rPr>
        <w:t>1080855379/0800</w:t>
      </w:r>
    </w:p>
    <w:p w:rsidR="000A11E4" w:rsidRPr="000A11E4" w:rsidRDefault="00EC477E" w:rsidP="00DD4B8D">
      <w:pPr>
        <w:contextualSpacing/>
        <w:jc w:val="both"/>
        <w:rPr>
          <w:shd w:val="clear" w:color="auto" w:fill="FFFFFF"/>
        </w:rPr>
      </w:pPr>
      <w:r w:rsidRPr="000A11E4">
        <w:t>Zastoupený:</w:t>
      </w:r>
      <w:r w:rsidR="00AB3639" w:rsidRPr="000A11E4">
        <w:t xml:space="preserve"> </w:t>
      </w:r>
      <w:r w:rsidR="000A11E4" w:rsidRPr="000A11E4">
        <w:tab/>
      </w:r>
      <w:r w:rsidR="000A11E4" w:rsidRPr="000A11E4">
        <w:tab/>
      </w:r>
      <w:r w:rsidR="000A11E4" w:rsidRPr="000A11E4">
        <w:rPr>
          <w:shd w:val="clear" w:color="auto" w:fill="FFFFFF"/>
        </w:rPr>
        <w:t xml:space="preserve">Mgr. Milošem </w:t>
      </w:r>
      <w:proofErr w:type="spellStart"/>
      <w:r w:rsidR="000A11E4" w:rsidRPr="000A11E4">
        <w:rPr>
          <w:shd w:val="clear" w:color="auto" w:fill="FFFFFF"/>
        </w:rPr>
        <w:t>Buroněm</w:t>
      </w:r>
      <w:proofErr w:type="spellEnd"/>
      <w:r w:rsidR="00014E44">
        <w:rPr>
          <w:shd w:val="clear" w:color="auto" w:fill="FFFFFF"/>
        </w:rPr>
        <w:t>, starostou</w:t>
      </w:r>
    </w:p>
    <w:p w:rsidR="000A11E4" w:rsidRPr="000A11E4" w:rsidRDefault="000A11E4" w:rsidP="00DD4B8D">
      <w:pPr>
        <w:contextualSpacing/>
        <w:jc w:val="both"/>
      </w:pPr>
      <w:r w:rsidRPr="000A11E4">
        <w:t>Telefon:</w:t>
      </w:r>
      <w:r w:rsidRPr="000A11E4">
        <w:tab/>
      </w:r>
      <w:r w:rsidRPr="000A11E4">
        <w:tab/>
      </w:r>
      <w:r w:rsidR="007B5908">
        <w:t>+420 724 663 659</w:t>
      </w:r>
    </w:p>
    <w:p w:rsidR="000A11E4" w:rsidRPr="000A11E4" w:rsidRDefault="000A11E4" w:rsidP="00DD4B8D">
      <w:pPr>
        <w:contextualSpacing/>
        <w:jc w:val="both"/>
      </w:pPr>
      <w:r w:rsidRPr="000A11E4">
        <w:t>E-mail:</w:t>
      </w:r>
      <w:r w:rsidRPr="000A11E4">
        <w:tab/>
      </w:r>
      <w:r w:rsidRPr="000A11E4">
        <w:tab/>
      </w:r>
      <w:r w:rsidRPr="000A11E4">
        <w:tab/>
      </w:r>
      <w:r w:rsidR="007B5908">
        <w:t>starosta@blesno.cz</w:t>
      </w:r>
    </w:p>
    <w:p w:rsidR="000A11E4" w:rsidRPr="007B5908" w:rsidRDefault="000A11E4" w:rsidP="00DD4B8D">
      <w:pPr>
        <w:contextualSpacing/>
        <w:jc w:val="both"/>
      </w:pPr>
      <w:r w:rsidRPr="000A11E4">
        <w:t>Datová schránka:</w:t>
      </w:r>
      <w:r w:rsidRPr="000A11E4">
        <w:tab/>
      </w:r>
      <w:r w:rsidR="00E952DF" w:rsidRPr="00E952DF">
        <w:t>g8eb3qc</w:t>
      </w:r>
    </w:p>
    <w:p w:rsidR="000A11E4" w:rsidRPr="000A11E4" w:rsidRDefault="000A11E4" w:rsidP="00DD4B8D">
      <w:pPr>
        <w:tabs>
          <w:tab w:val="left" w:pos="720"/>
        </w:tabs>
      </w:pPr>
    </w:p>
    <w:p w:rsidR="000A43B7" w:rsidRPr="000A11E4" w:rsidRDefault="000A43B7" w:rsidP="00DD4B8D">
      <w:pPr>
        <w:tabs>
          <w:tab w:val="left" w:pos="720"/>
        </w:tabs>
      </w:pPr>
      <w:r w:rsidRPr="000A11E4">
        <w:t>(dále j</w:t>
      </w:r>
      <w:r w:rsidR="00DD4B8D">
        <w:t>ako</w:t>
      </w:r>
      <w:r w:rsidRPr="000A11E4">
        <w:t xml:space="preserve"> „</w:t>
      </w:r>
      <w:r w:rsidRPr="000A11E4">
        <w:rPr>
          <w:b/>
        </w:rPr>
        <w:t>Kupující</w:t>
      </w:r>
      <w:r w:rsidRPr="000A11E4">
        <w:t>”)</w:t>
      </w:r>
    </w:p>
    <w:p w:rsidR="000A43B7" w:rsidRPr="000A11E4" w:rsidRDefault="000A43B7" w:rsidP="00DD4B8D">
      <w:pPr>
        <w:tabs>
          <w:tab w:val="left" w:pos="720"/>
        </w:tabs>
      </w:pPr>
    </w:p>
    <w:p w:rsidR="000A43B7" w:rsidRPr="000A11E4" w:rsidRDefault="000A43B7" w:rsidP="00DD4B8D">
      <w:pPr>
        <w:tabs>
          <w:tab w:val="left" w:pos="720"/>
        </w:tabs>
      </w:pPr>
      <w:r w:rsidRPr="000A11E4">
        <w:t xml:space="preserve">a </w:t>
      </w:r>
    </w:p>
    <w:p w:rsidR="000A43B7" w:rsidRPr="000A11E4" w:rsidRDefault="000A43B7" w:rsidP="00DD4B8D">
      <w:pPr>
        <w:tabs>
          <w:tab w:val="left" w:pos="1080"/>
        </w:tabs>
      </w:pPr>
    </w:p>
    <w:p w:rsidR="005264DE" w:rsidRPr="000A11E4" w:rsidRDefault="00096180" w:rsidP="00DD4B8D">
      <w:pPr>
        <w:jc w:val="both"/>
        <w:rPr>
          <w:bCs/>
        </w:rPr>
      </w:pPr>
      <w:r w:rsidRPr="000A11E4">
        <w:t>Prodávající</w:t>
      </w:r>
      <w:r w:rsidR="005264DE" w:rsidRPr="000A11E4">
        <w:t>:</w:t>
      </w:r>
      <w:r w:rsidR="005264DE" w:rsidRPr="000A11E4">
        <w:tab/>
      </w:r>
      <w:r w:rsidR="005264DE" w:rsidRPr="000A11E4">
        <w:tab/>
      </w:r>
      <w:r w:rsidRPr="000A11E4">
        <w:rPr>
          <w:highlight w:val="cyan"/>
        </w:rPr>
        <w:t>[</w:t>
      </w:r>
      <w:r w:rsidR="00E95E94" w:rsidRPr="000A11E4">
        <w:rPr>
          <w:highlight w:val="cyan"/>
        </w:rPr>
        <w:t>doplnit</w:t>
      </w:r>
      <w:r w:rsidR="005264DE" w:rsidRPr="000A11E4">
        <w:rPr>
          <w:highlight w:val="cyan"/>
        </w:rPr>
        <w:t>]</w:t>
      </w:r>
    </w:p>
    <w:p w:rsidR="005264DE" w:rsidRPr="000A11E4" w:rsidRDefault="005264DE" w:rsidP="00DD4B8D">
      <w:pPr>
        <w:contextualSpacing/>
        <w:jc w:val="both"/>
      </w:pPr>
      <w:r w:rsidRPr="000A11E4">
        <w:t>Sídlo:</w:t>
      </w:r>
      <w:r w:rsidRPr="000A11E4">
        <w:tab/>
      </w:r>
      <w:r w:rsidRPr="000A11E4">
        <w:tab/>
      </w:r>
      <w:r w:rsidRPr="000A11E4">
        <w:tab/>
      </w:r>
      <w:r w:rsidRPr="000A11E4">
        <w:rPr>
          <w:highlight w:val="cyan"/>
        </w:rPr>
        <w:t>[dop</w:t>
      </w:r>
      <w:r w:rsidR="00E95E94" w:rsidRPr="000A11E4">
        <w:rPr>
          <w:highlight w:val="cyan"/>
        </w:rPr>
        <w:t>lnit</w:t>
      </w:r>
      <w:r w:rsidRPr="000A11E4">
        <w:rPr>
          <w:highlight w:val="cyan"/>
        </w:rPr>
        <w:t>]</w:t>
      </w:r>
    </w:p>
    <w:p w:rsidR="005264DE" w:rsidRPr="000A11E4" w:rsidRDefault="005264DE" w:rsidP="00DD4B8D">
      <w:pPr>
        <w:contextualSpacing/>
        <w:jc w:val="both"/>
      </w:pPr>
      <w:r w:rsidRPr="000A11E4">
        <w:t>IČ:</w:t>
      </w:r>
      <w:r w:rsidRPr="000A11E4">
        <w:tab/>
      </w:r>
      <w:r w:rsidRPr="000A11E4">
        <w:tab/>
      </w:r>
      <w:r w:rsidRPr="000A11E4">
        <w:tab/>
      </w:r>
      <w:r w:rsidRPr="000A11E4">
        <w:rPr>
          <w:highlight w:val="cyan"/>
        </w:rPr>
        <w:t>[do</w:t>
      </w:r>
      <w:r w:rsidR="00E95E94" w:rsidRPr="000A11E4">
        <w:rPr>
          <w:highlight w:val="cyan"/>
        </w:rPr>
        <w:t>plnit</w:t>
      </w:r>
      <w:r w:rsidRPr="000A11E4">
        <w:rPr>
          <w:highlight w:val="cyan"/>
        </w:rPr>
        <w:t>]</w:t>
      </w:r>
    </w:p>
    <w:p w:rsidR="005264DE" w:rsidRPr="000A11E4" w:rsidRDefault="005264DE" w:rsidP="00DD4B8D">
      <w:pPr>
        <w:contextualSpacing/>
        <w:jc w:val="both"/>
        <w:rPr>
          <w:highlight w:val="cyan"/>
        </w:rPr>
      </w:pPr>
      <w:r w:rsidRPr="000A11E4">
        <w:t xml:space="preserve">DIČ: </w:t>
      </w:r>
      <w:r w:rsidRPr="000A11E4">
        <w:tab/>
      </w:r>
      <w:r w:rsidRPr="000A11E4">
        <w:tab/>
      </w:r>
      <w:r w:rsidRPr="000A11E4">
        <w:tab/>
      </w:r>
      <w:r w:rsidRPr="000A11E4">
        <w:rPr>
          <w:highlight w:val="cyan"/>
        </w:rPr>
        <w:t>[dop</w:t>
      </w:r>
      <w:r w:rsidR="00E95E94" w:rsidRPr="000A11E4">
        <w:rPr>
          <w:highlight w:val="cyan"/>
        </w:rPr>
        <w:t>lnit</w:t>
      </w:r>
      <w:r w:rsidRPr="000A11E4">
        <w:rPr>
          <w:highlight w:val="cyan"/>
        </w:rPr>
        <w:t>]</w:t>
      </w:r>
    </w:p>
    <w:p w:rsidR="005264DE" w:rsidRPr="000A11E4" w:rsidRDefault="005264DE" w:rsidP="00DD4B8D">
      <w:pPr>
        <w:contextualSpacing/>
        <w:jc w:val="both"/>
      </w:pPr>
      <w:r w:rsidRPr="000A11E4">
        <w:t xml:space="preserve">Bankovní spojení: </w:t>
      </w:r>
      <w:r w:rsidRPr="000A11E4">
        <w:tab/>
      </w:r>
      <w:r w:rsidRPr="000A11E4">
        <w:rPr>
          <w:highlight w:val="cyan"/>
        </w:rPr>
        <w:t>[dopln</w:t>
      </w:r>
      <w:r w:rsidR="00E95E94" w:rsidRPr="000A11E4">
        <w:rPr>
          <w:highlight w:val="cyan"/>
        </w:rPr>
        <w:t>it</w:t>
      </w:r>
      <w:r w:rsidRPr="000A11E4">
        <w:rPr>
          <w:highlight w:val="cyan"/>
        </w:rPr>
        <w:t>]</w:t>
      </w:r>
    </w:p>
    <w:p w:rsidR="005264DE" w:rsidRPr="000A11E4" w:rsidRDefault="005264DE" w:rsidP="00DD4B8D">
      <w:pPr>
        <w:contextualSpacing/>
        <w:jc w:val="both"/>
      </w:pPr>
      <w:r w:rsidRPr="000A11E4">
        <w:t xml:space="preserve">Číslo účtu: </w:t>
      </w:r>
      <w:r w:rsidRPr="000A11E4">
        <w:tab/>
      </w:r>
      <w:r w:rsidRPr="000A11E4">
        <w:tab/>
      </w:r>
      <w:r w:rsidRPr="000A11E4">
        <w:rPr>
          <w:highlight w:val="cyan"/>
        </w:rPr>
        <w:t>[dopln</w:t>
      </w:r>
      <w:r w:rsidR="00E95E94" w:rsidRPr="000A11E4">
        <w:rPr>
          <w:highlight w:val="cyan"/>
        </w:rPr>
        <w:t>it</w:t>
      </w:r>
      <w:r w:rsidRPr="000A11E4">
        <w:rPr>
          <w:highlight w:val="cyan"/>
        </w:rPr>
        <w:t>]</w:t>
      </w:r>
    </w:p>
    <w:p w:rsidR="00E94F5C" w:rsidRPr="000A11E4" w:rsidRDefault="00E94F5C" w:rsidP="00DD4B8D">
      <w:pPr>
        <w:contextualSpacing/>
        <w:jc w:val="both"/>
        <w:rPr>
          <w:color w:val="000000"/>
        </w:rPr>
      </w:pPr>
      <w:r w:rsidRPr="000A11E4">
        <w:t xml:space="preserve">Zapsaná v obchodním rejstříku vedeném </w:t>
      </w:r>
      <w:r w:rsidR="009471D6" w:rsidRPr="000A11E4">
        <w:rPr>
          <w:color w:val="000000"/>
        </w:rPr>
        <w:t>[</w:t>
      </w:r>
      <w:r w:rsidR="009471D6" w:rsidRPr="000A11E4">
        <w:rPr>
          <w:bCs/>
          <w:color w:val="000000"/>
          <w:highlight w:val="cyan"/>
        </w:rPr>
        <w:t>název rejstříkového soudu, u kterého je Prodávající zapsán</w:t>
      </w:r>
      <w:r w:rsidR="009471D6" w:rsidRPr="000A11E4">
        <w:rPr>
          <w:color w:val="000000"/>
        </w:rPr>
        <w:t>] soudem v [</w:t>
      </w:r>
      <w:r w:rsidR="009471D6" w:rsidRPr="000A11E4">
        <w:rPr>
          <w:bCs/>
          <w:color w:val="000000"/>
          <w:highlight w:val="cyan"/>
        </w:rPr>
        <w:t>sídl</w:t>
      </w:r>
      <w:r w:rsidR="00632A3A" w:rsidRPr="000A11E4">
        <w:rPr>
          <w:bCs/>
          <w:color w:val="000000"/>
          <w:highlight w:val="cyan"/>
        </w:rPr>
        <w:t>o</w:t>
      </w:r>
      <w:r w:rsidR="009471D6" w:rsidRPr="000A11E4">
        <w:rPr>
          <w:bCs/>
          <w:color w:val="000000"/>
          <w:highlight w:val="cyan"/>
        </w:rPr>
        <w:t xml:space="preserve"> rejstříkového soudu</w:t>
      </w:r>
      <w:r w:rsidR="009471D6" w:rsidRPr="000A11E4">
        <w:rPr>
          <w:color w:val="000000"/>
        </w:rPr>
        <w:t>], oddíl [</w:t>
      </w:r>
      <w:r w:rsidR="00632A3A" w:rsidRPr="000A11E4">
        <w:rPr>
          <w:bCs/>
          <w:color w:val="000000"/>
          <w:highlight w:val="cyan"/>
        </w:rPr>
        <w:t>doplnit</w:t>
      </w:r>
      <w:r w:rsidR="009471D6" w:rsidRPr="000A11E4">
        <w:rPr>
          <w:color w:val="000000"/>
        </w:rPr>
        <w:t>], vložka [</w:t>
      </w:r>
      <w:r w:rsidR="00632A3A" w:rsidRPr="000A11E4">
        <w:rPr>
          <w:bCs/>
          <w:color w:val="000000"/>
          <w:highlight w:val="cyan"/>
        </w:rPr>
        <w:t>doplnit</w:t>
      </w:r>
      <w:r w:rsidR="009471D6" w:rsidRPr="000A11E4">
        <w:rPr>
          <w:color w:val="000000"/>
        </w:rPr>
        <w:t>]</w:t>
      </w:r>
    </w:p>
    <w:p w:rsidR="005264DE" w:rsidRPr="000A11E4" w:rsidRDefault="005264DE" w:rsidP="00DD4B8D">
      <w:pPr>
        <w:contextualSpacing/>
        <w:jc w:val="both"/>
        <w:rPr>
          <w:highlight w:val="cyan"/>
        </w:rPr>
      </w:pPr>
      <w:r w:rsidRPr="000A11E4">
        <w:t>Zastoupen</w:t>
      </w:r>
      <w:r w:rsidR="00096180" w:rsidRPr="000A11E4">
        <w:t>ý:</w:t>
      </w:r>
      <w:r w:rsidR="00096180" w:rsidRPr="000A11E4">
        <w:tab/>
      </w:r>
      <w:r w:rsidR="00096180"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Telefon:</w:t>
      </w:r>
      <w:r w:rsidRPr="000A11E4">
        <w:tab/>
      </w:r>
      <w:r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E-mail:</w:t>
      </w:r>
      <w:r w:rsidRPr="000A11E4">
        <w:tab/>
      </w:r>
      <w:r w:rsidRPr="000A11E4">
        <w:tab/>
      </w:r>
      <w:r w:rsidRPr="000A11E4">
        <w:tab/>
      </w:r>
      <w:r w:rsidRPr="000A11E4">
        <w:rPr>
          <w:highlight w:val="cyan"/>
        </w:rPr>
        <w:t>[dopln</w:t>
      </w:r>
      <w:r w:rsidR="00632A3A" w:rsidRPr="000A11E4">
        <w:rPr>
          <w:highlight w:val="cyan"/>
        </w:rPr>
        <w:t>it</w:t>
      </w:r>
      <w:r w:rsidRPr="000A11E4">
        <w:rPr>
          <w:highlight w:val="cyan"/>
        </w:rPr>
        <w:t>]</w:t>
      </w:r>
    </w:p>
    <w:p w:rsidR="001A5585" w:rsidRPr="000A11E4" w:rsidRDefault="001A5585" w:rsidP="00DD4B8D">
      <w:pPr>
        <w:contextualSpacing/>
        <w:jc w:val="both"/>
      </w:pPr>
      <w:r w:rsidRPr="000A11E4">
        <w:t>Datová schránka:</w:t>
      </w:r>
      <w:r w:rsidRPr="000A11E4">
        <w:tab/>
      </w:r>
      <w:r w:rsidRPr="000A11E4">
        <w:rPr>
          <w:highlight w:val="cyan"/>
        </w:rPr>
        <w:t>[dopl</w:t>
      </w:r>
      <w:r w:rsidR="00632A3A" w:rsidRPr="000A11E4">
        <w:rPr>
          <w:highlight w:val="cyan"/>
        </w:rPr>
        <w:t>nit</w:t>
      </w:r>
      <w:r w:rsidRPr="000A11E4">
        <w:rPr>
          <w:highlight w:val="cyan"/>
        </w:rPr>
        <w:t>]</w:t>
      </w:r>
    </w:p>
    <w:p w:rsidR="005264DE" w:rsidRPr="000A11E4" w:rsidRDefault="005264DE" w:rsidP="00DD4B8D">
      <w:pPr>
        <w:tabs>
          <w:tab w:val="left" w:pos="720"/>
        </w:tabs>
      </w:pPr>
    </w:p>
    <w:p w:rsidR="000A43B7" w:rsidRDefault="000A43B7" w:rsidP="00DD4B8D">
      <w:pPr>
        <w:tabs>
          <w:tab w:val="left" w:pos="720"/>
        </w:tabs>
        <w:jc w:val="both"/>
      </w:pPr>
      <w:r w:rsidRPr="000A11E4">
        <w:t>(dále j</w:t>
      </w:r>
      <w:r w:rsidR="00DD4B8D">
        <w:t>ako</w:t>
      </w:r>
      <w:r w:rsidRPr="000A11E4">
        <w:t xml:space="preserve"> „</w:t>
      </w:r>
      <w:r w:rsidRPr="000A11E4">
        <w:rPr>
          <w:b/>
        </w:rPr>
        <w:t>Prodávající</w:t>
      </w:r>
      <w:r w:rsidRPr="000A11E4">
        <w:t>“)</w:t>
      </w:r>
    </w:p>
    <w:p w:rsidR="00C84F89" w:rsidRPr="000A11E4" w:rsidRDefault="00C84F89" w:rsidP="00DD4B8D">
      <w:pPr>
        <w:tabs>
          <w:tab w:val="left" w:pos="720"/>
        </w:tabs>
        <w:jc w:val="both"/>
      </w:pPr>
    </w:p>
    <w:p w:rsidR="000A43B7" w:rsidRPr="000A11E4" w:rsidRDefault="000A43B7" w:rsidP="00DD4B8D">
      <w:pPr>
        <w:jc w:val="both"/>
      </w:pPr>
      <w:r w:rsidRPr="000A11E4">
        <w:t>(společně dále j</w:t>
      </w:r>
      <w:r w:rsidR="00DD4B8D">
        <w:t>ako</w:t>
      </w:r>
      <w:r w:rsidRPr="000A11E4">
        <w:t xml:space="preserve"> „</w:t>
      </w:r>
      <w:r w:rsidRPr="000A11E4">
        <w:rPr>
          <w:b/>
        </w:rPr>
        <w:t>Smluvní strany</w:t>
      </w:r>
      <w:r w:rsidRPr="000A11E4">
        <w:t>“)</w:t>
      </w:r>
    </w:p>
    <w:p w:rsidR="005C797B" w:rsidRPr="000A11E4" w:rsidRDefault="005C797B" w:rsidP="000A11E4">
      <w:pPr>
        <w:ind w:left="720"/>
        <w:jc w:val="both"/>
      </w:pPr>
    </w:p>
    <w:p w:rsidR="007C2383" w:rsidRDefault="007C2383" w:rsidP="000A11E4">
      <w:pPr>
        <w:ind w:left="720"/>
        <w:jc w:val="both"/>
      </w:pPr>
    </w:p>
    <w:p w:rsidR="00250811" w:rsidRPr="000A11E4" w:rsidRDefault="00250811" w:rsidP="000A11E4">
      <w:pPr>
        <w:ind w:left="720"/>
        <w:jc w:val="both"/>
      </w:pPr>
    </w:p>
    <w:p w:rsidR="000A43B7" w:rsidRPr="000A11E4" w:rsidRDefault="000A43B7" w:rsidP="000A11E4">
      <w:pPr>
        <w:tabs>
          <w:tab w:val="left" w:pos="1080"/>
        </w:tabs>
        <w:jc w:val="center"/>
        <w:rPr>
          <w:b/>
        </w:rPr>
      </w:pPr>
      <w:r w:rsidRPr="000A11E4">
        <w:rPr>
          <w:b/>
        </w:rPr>
        <w:t>ÚVODNÍ USTANOVENÍ</w:t>
      </w:r>
    </w:p>
    <w:p w:rsidR="006F2174" w:rsidRPr="000A11E4" w:rsidRDefault="006F2174" w:rsidP="000A11E4">
      <w:pPr>
        <w:tabs>
          <w:tab w:val="left" w:pos="1080"/>
        </w:tabs>
        <w:jc w:val="center"/>
        <w:rPr>
          <w:b/>
        </w:rPr>
      </w:pPr>
    </w:p>
    <w:p w:rsidR="000A11E4" w:rsidRPr="000A11E4" w:rsidRDefault="000A43B7" w:rsidP="000A11E4">
      <w:pPr>
        <w:pStyle w:val="Zkladntext"/>
        <w:spacing w:after="0"/>
        <w:ind w:firstLine="0"/>
        <w:jc w:val="both"/>
        <w:rPr>
          <w:bCs/>
        </w:rPr>
      </w:pPr>
      <w:r w:rsidRPr="000A11E4">
        <w:t xml:space="preserve">Tato smlouva je uzavřena </w:t>
      </w:r>
      <w:r w:rsidRPr="000A11E4">
        <w:rPr>
          <w:color w:val="000000"/>
        </w:rPr>
        <w:t xml:space="preserve">dle ustanovení § </w:t>
      </w:r>
      <w:r w:rsidR="005264DE" w:rsidRPr="000A11E4">
        <w:rPr>
          <w:color w:val="000000"/>
        </w:rPr>
        <w:t>2079</w:t>
      </w:r>
      <w:r w:rsidRPr="000A11E4">
        <w:rPr>
          <w:color w:val="000000"/>
        </w:rPr>
        <w:t xml:space="preserve"> a násl. </w:t>
      </w:r>
      <w:proofErr w:type="spellStart"/>
      <w:proofErr w:type="gramStart"/>
      <w:r w:rsidR="00C84F89">
        <w:rPr>
          <w:color w:val="000000"/>
        </w:rPr>
        <w:t>zák.</w:t>
      </w:r>
      <w:r w:rsidR="00B43197" w:rsidRPr="000A11E4">
        <w:rPr>
          <w:color w:val="000000"/>
        </w:rPr>
        <w:t>č</w:t>
      </w:r>
      <w:proofErr w:type="spellEnd"/>
      <w:r w:rsidR="00B43197" w:rsidRPr="000A11E4">
        <w:rPr>
          <w:color w:val="000000"/>
        </w:rPr>
        <w:t>.</w:t>
      </w:r>
      <w:proofErr w:type="gramEnd"/>
      <w:r w:rsidR="00B43197" w:rsidRPr="000A11E4">
        <w:rPr>
          <w:color w:val="000000"/>
        </w:rPr>
        <w:t> </w:t>
      </w:r>
      <w:r w:rsidR="008C728A" w:rsidRPr="000A11E4">
        <w:rPr>
          <w:color w:val="000000"/>
        </w:rPr>
        <w:t>89/2012 Sb., občanský zákoník, v</w:t>
      </w:r>
      <w:r w:rsidR="001B0CFF" w:rsidRPr="000A11E4">
        <w:rPr>
          <w:color w:val="000000"/>
        </w:rPr>
        <w:t xml:space="preserve">e </w:t>
      </w:r>
      <w:r w:rsidR="008C728A" w:rsidRPr="000A11E4">
        <w:rPr>
          <w:color w:val="000000"/>
        </w:rPr>
        <w:t>znění</w:t>
      </w:r>
      <w:r w:rsidR="001B0CFF" w:rsidRPr="000A11E4">
        <w:rPr>
          <w:color w:val="000000"/>
        </w:rPr>
        <w:t xml:space="preserve"> pozdějších předpisů</w:t>
      </w:r>
      <w:r w:rsidR="005264DE" w:rsidRPr="000A11E4">
        <w:rPr>
          <w:color w:val="000000"/>
        </w:rPr>
        <w:t xml:space="preserve"> </w:t>
      </w:r>
      <w:r w:rsidRPr="000A11E4">
        <w:t>na základě výsledk</w:t>
      </w:r>
      <w:r w:rsidR="001B0CFF" w:rsidRPr="000A11E4">
        <w:t>u</w:t>
      </w:r>
      <w:r w:rsidRPr="000A11E4">
        <w:t xml:space="preserve"> </w:t>
      </w:r>
      <w:r w:rsidR="00FD6A9B" w:rsidRPr="000A11E4">
        <w:rPr>
          <w:color w:val="000000"/>
        </w:rPr>
        <w:t>zadávacího</w:t>
      </w:r>
      <w:r w:rsidRPr="000A11E4">
        <w:rPr>
          <w:color w:val="000000"/>
        </w:rPr>
        <w:t xml:space="preserve"> řízení na </w:t>
      </w:r>
      <w:r w:rsidR="00FD6A9B" w:rsidRPr="000A11E4">
        <w:rPr>
          <w:color w:val="000000"/>
        </w:rPr>
        <w:t>veřejnou</w:t>
      </w:r>
      <w:r w:rsidR="00FD6A9B" w:rsidRPr="000A11E4">
        <w:t xml:space="preserve"> </w:t>
      </w:r>
      <w:r w:rsidRPr="000A11E4">
        <w:t>zakázku</w:t>
      </w:r>
      <w:r w:rsidR="005C0F3D">
        <w:t xml:space="preserve"> malého rozsahu</w:t>
      </w:r>
      <w:r w:rsidRPr="000A11E4">
        <w:t xml:space="preserve"> </w:t>
      </w:r>
      <w:r w:rsidR="00E540DE" w:rsidRPr="000A11E4">
        <w:rPr>
          <w:b/>
        </w:rPr>
        <w:t>„</w:t>
      </w:r>
      <w:r w:rsidR="000A11E4" w:rsidRPr="000A11E4">
        <w:rPr>
          <w:b/>
        </w:rPr>
        <w:t>Předcházení vzniku odpadů v obci Blešno“</w:t>
      </w:r>
      <w:r w:rsidR="00250811" w:rsidRPr="00250811">
        <w:t xml:space="preserve"> </w:t>
      </w:r>
      <w:r w:rsidR="00250811">
        <w:t xml:space="preserve">(dále jako </w:t>
      </w:r>
      <w:r w:rsidR="00250811" w:rsidRPr="000A11E4">
        <w:t>„</w:t>
      </w:r>
      <w:r w:rsidR="00250811" w:rsidRPr="000A11E4">
        <w:rPr>
          <w:b/>
        </w:rPr>
        <w:t>Zadávací dokumentace</w:t>
      </w:r>
      <w:r w:rsidR="00250811" w:rsidRPr="000A11E4">
        <w:t>“</w:t>
      </w:r>
      <w:r w:rsidR="00250811">
        <w:rPr>
          <w:bCs/>
        </w:rPr>
        <w:t>)</w:t>
      </w:r>
      <w:r w:rsidR="00D65452">
        <w:rPr>
          <w:bCs/>
        </w:rPr>
        <w:t>.</w:t>
      </w:r>
    </w:p>
    <w:p w:rsidR="00EC477E" w:rsidRDefault="00EC477E" w:rsidP="000A11E4">
      <w:pPr>
        <w:pStyle w:val="Zkladntext"/>
        <w:spacing w:after="0"/>
        <w:ind w:firstLine="0"/>
        <w:jc w:val="both"/>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jc w:val="center"/>
        <w:rPr>
          <w:b/>
          <w:bCs/>
          <w:color w:val="000000"/>
        </w:rPr>
      </w:pPr>
      <w:bookmarkStart w:id="0" w:name="_DV_M53"/>
      <w:bookmarkStart w:id="1" w:name="_DV_M54"/>
      <w:bookmarkEnd w:id="0"/>
      <w:bookmarkEnd w:id="1"/>
      <w:r w:rsidRPr="000A11E4">
        <w:rPr>
          <w:b/>
          <w:bCs/>
          <w:color w:val="000000"/>
        </w:rPr>
        <w:t>P</w:t>
      </w:r>
      <w:r w:rsidR="00C84F89">
        <w:rPr>
          <w:b/>
          <w:bCs/>
          <w:color w:val="000000"/>
        </w:rPr>
        <w:t>ředmět smlouvy</w:t>
      </w:r>
    </w:p>
    <w:p w:rsidR="00F92262" w:rsidRPr="000A11E4" w:rsidRDefault="00F92262" w:rsidP="000A11E4">
      <w:pPr>
        <w:jc w:val="center"/>
        <w:rPr>
          <w:b/>
          <w:bCs/>
          <w:color w:val="000000"/>
        </w:rPr>
      </w:pPr>
    </w:p>
    <w:p w:rsidR="0023348D" w:rsidRDefault="00D65452" w:rsidP="0023348D">
      <w:pPr>
        <w:pStyle w:val="Zkladntext"/>
        <w:numPr>
          <w:ilvl w:val="1"/>
          <w:numId w:val="17"/>
        </w:numPr>
        <w:spacing w:after="0"/>
        <w:ind w:left="567" w:hanging="709"/>
        <w:jc w:val="both"/>
      </w:pPr>
      <w:bookmarkStart w:id="2" w:name="_DV_M55"/>
      <w:bookmarkEnd w:id="2"/>
      <w:r w:rsidRPr="0023348D">
        <w:rPr>
          <w:color w:val="000000"/>
        </w:rPr>
        <w:t>Prodávající se zavazuje prodat</w:t>
      </w:r>
      <w:r w:rsidR="000A43B7" w:rsidRPr="0023348D">
        <w:rPr>
          <w:color w:val="000000"/>
        </w:rPr>
        <w:t xml:space="preserve"> Kupujícímu </w:t>
      </w:r>
      <w:r w:rsidR="00250811" w:rsidRPr="0023348D">
        <w:rPr>
          <w:color w:val="000000"/>
        </w:rPr>
        <w:t xml:space="preserve">1 ks </w:t>
      </w:r>
      <w:r w:rsidR="002F06EF">
        <w:rPr>
          <w:color w:val="000000"/>
        </w:rPr>
        <w:t>k</w:t>
      </w:r>
      <w:r w:rsidR="005C4519">
        <w:rPr>
          <w:color w:val="000000"/>
        </w:rPr>
        <w:t>ontejneru na textil</w:t>
      </w:r>
      <w:r w:rsidR="00250811" w:rsidRPr="0023348D">
        <w:rPr>
          <w:color w:val="000000"/>
        </w:rPr>
        <w:t xml:space="preserve"> (dále jen „</w:t>
      </w:r>
      <w:r w:rsidR="005C4519">
        <w:rPr>
          <w:b/>
          <w:color w:val="000000"/>
        </w:rPr>
        <w:t>Kontejner</w:t>
      </w:r>
      <w:r w:rsidR="00250811" w:rsidRPr="0023348D">
        <w:rPr>
          <w:color w:val="000000"/>
        </w:rPr>
        <w:t xml:space="preserve">“) </w:t>
      </w:r>
      <w:r w:rsidR="000A43B7" w:rsidRPr="0023348D">
        <w:rPr>
          <w:color w:val="000000"/>
        </w:rPr>
        <w:t>a převést na něj vlastnické právo</w:t>
      </w:r>
      <w:r w:rsidRPr="0023348D">
        <w:rPr>
          <w:color w:val="000000"/>
        </w:rPr>
        <w:t xml:space="preserve"> </w:t>
      </w:r>
      <w:r w:rsidR="005C4519">
        <w:rPr>
          <w:color w:val="000000"/>
        </w:rPr>
        <w:t>k němu</w:t>
      </w:r>
      <w:r w:rsidR="001F72B6" w:rsidRPr="0023348D">
        <w:rPr>
          <w:color w:val="000000"/>
        </w:rPr>
        <w:t xml:space="preserve">. </w:t>
      </w:r>
      <w:r w:rsidR="000A43B7" w:rsidRPr="0023348D">
        <w:rPr>
          <w:color w:val="000000"/>
        </w:rPr>
        <w:t xml:space="preserve">Kupující se zavazuje od Prodávajícího </w:t>
      </w:r>
      <w:r w:rsidR="005C4519">
        <w:rPr>
          <w:color w:val="000000"/>
        </w:rPr>
        <w:t>Kontejner</w:t>
      </w:r>
      <w:r w:rsidR="001F72B6" w:rsidRPr="0023348D">
        <w:rPr>
          <w:color w:val="000000"/>
        </w:rPr>
        <w:t xml:space="preserve"> </w:t>
      </w:r>
      <w:r w:rsidR="000A43B7" w:rsidRPr="0023348D">
        <w:rPr>
          <w:color w:val="000000"/>
        </w:rPr>
        <w:t xml:space="preserve">převzít a zaplatit za </w:t>
      </w:r>
      <w:bookmarkStart w:id="3" w:name="_DV_M56"/>
      <w:bookmarkEnd w:id="3"/>
      <w:r w:rsidR="001F72B6" w:rsidRPr="0023348D">
        <w:rPr>
          <w:color w:val="000000"/>
        </w:rPr>
        <w:t>ně</w:t>
      </w:r>
      <w:r w:rsidR="005C4519">
        <w:rPr>
          <w:color w:val="000000"/>
        </w:rPr>
        <w:t>j</w:t>
      </w:r>
      <w:r w:rsidR="000A43B7" w:rsidRPr="0023348D">
        <w:rPr>
          <w:color w:val="000000"/>
        </w:rPr>
        <w:t xml:space="preserve"> Prodávajícímu kupní cenu</w:t>
      </w:r>
      <w:r w:rsidR="00736B7A" w:rsidRPr="0023348D">
        <w:rPr>
          <w:color w:val="000000"/>
        </w:rPr>
        <w:t xml:space="preserve"> </w:t>
      </w:r>
      <w:r w:rsidRPr="0023348D">
        <w:rPr>
          <w:color w:val="000000"/>
        </w:rPr>
        <w:t xml:space="preserve">za podmínek a ve lhůtách dále uvedených v </w:t>
      </w:r>
      <w:r w:rsidR="00736B7A" w:rsidRPr="0023348D">
        <w:rPr>
          <w:color w:val="000000"/>
        </w:rPr>
        <w:t>této smlo</w:t>
      </w:r>
      <w:r w:rsidRPr="0023348D">
        <w:rPr>
          <w:color w:val="000000"/>
        </w:rPr>
        <w:t xml:space="preserve">uvě. </w:t>
      </w:r>
      <w:r w:rsidR="001F72B6" w:rsidRPr="0023348D">
        <w:rPr>
          <w:color w:val="000000"/>
        </w:rPr>
        <w:t xml:space="preserve">Podrobná specifikace </w:t>
      </w:r>
      <w:r w:rsidR="005C4519">
        <w:rPr>
          <w:color w:val="000000"/>
        </w:rPr>
        <w:t>Kontejneru</w:t>
      </w:r>
      <w:r w:rsidR="001F72B6" w:rsidRPr="0023348D">
        <w:rPr>
          <w:color w:val="000000"/>
        </w:rPr>
        <w:t xml:space="preserve"> </w:t>
      </w:r>
      <w:r w:rsidRPr="0023348D">
        <w:rPr>
          <w:color w:val="000000"/>
        </w:rPr>
        <w:t xml:space="preserve">je </w:t>
      </w:r>
      <w:r w:rsidR="001F72B6" w:rsidRPr="0023348D">
        <w:rPr>
          <w:color w:val="000000"/>
        </w:rPr>
        <w:t xml:space="preserve">uvedena </w:t>
      </w:r>
      <w:r w:rsidRPr="0023348D">
        <w:rPr>
          <w:snapToGrid w:val="0"/>
          <w:color w:val="000000"/>
        </w:rPr>
        <w:t xml:space="preserve">v příloze č. </w:t>
      </w:r>
      <w:r w:rsidRPr="0023348D">
        <w:rPr>
          <w:color w:val="000000"/>
        </w:rPr>
        <w:t>1</w:t>
      </w:r>
      <w:r w:rsidR="002F06EF">
        <w:rPr>
          <w:color w:val="000000"/>
        </w:rPr>
        <w:t xml:space="preserve"> -</w:t>
      </w:r>
      <w:r w:rsidRPr="0023348D">
        <w:rPr>
          <w:color w:val="000000"/>
        </w:rPr>
        <w:t xml:space="preserve"> </w:t>
      </w:r>
      <w:r w:rsidR="002F06EF">
        <w:rPr>
          <w:color w:val="000000"/>
        </w:rPr>
        <w:t>Specifikace předmětu plnění</w:t>
      </w:r>
      <w:r w:rsidRPr="0023348D">
        <w:rPr>
          <w:color w:val="000000"/>
        </w:rPr>
        <w:t>, která tvoří nedílnou součást této Smlouvy a</w:t>
      </w:r>
      <w:r w:rsidRPr="000A11E4">
        <w:t xml:space="preserve"> v Zadávací dokumentaci.</w:t>
      </w:r>
    </w:p>
    <w:p w:rsidR="0023348D" w:rsidRDefault="0023348D" w:rsidP="0023348D">
      <w:pPr>
        <w:pStyle w:val="Zkladntext"/>
        <w:spacing w:after="0"/>
        <w:ind w:left="567" w:firstLine="0"/>
        <w:jc w:val="both"/>
      </w:pPr>
    </w:p>
    <w:p w:rsidR="0023348D" w:rsidRPr="0023348D" w:rsidRDefault="0023348D" w:rsidP="0023348D">
      <w:pPr>
        <w:pStyle w:val="Zkladntext"/>
        <w:numPr>
          <w:ilvl w:val="1"/>
          <w:numId w:val="17"/>
        </w:numPr>
        <w:spacing w:after="0"/>
        <w:ind w:left="567" w:hanging="709"/>
        <w:jc w:val="both"/>
      </w:pPr>
      <w:r>
        <w:t xml:space="preserve"> </w:t>
      </w:r>
      <w:r w:rsidRPr="0023348D">
        <w:t xml:space="preserve">Kupující bere na vědomí, že předmět koupě je spolufinancován Evropskou unií v rámci Operačního programu životního prostředí, prioritní osy 3 – „Odpady a materiálové toky, ekologické zátěže a rizika“, specifického dle cíle </w:t>
      </w:r>
      <w:proofErr w:type="gramStart"/>
      <w:r w:rsidRPr="0023348D">
        <w:t>3.1. – „Prevence</w:t>
      </w:r>
      <w:proofErr w:type="gramEnd"/>
      <w:r w:rsidRPr="0023348D">
        <w:t xml:space="preserve"> vzniku odpadů“, název projektu: </w:t>
      </w:r>
      <w:r w:rsidRPr="0023348D">
        <w:rPr>
          <w:b/>
        </w:rPr>
        <w:t xml:space="preserve">Předcházení vzniku odpadů v obci </w:t>
      </w:r>
      <w:proofErr w:type="spellStart"/>
      <w:r w:rsidRPr="0023348D">
        <w:rPr>
          <w:b/>
        </w:rPr>
        <w:t>Blešno</w:t>
      </w:r>
      <w:proofErr w:type="spellEnd"/>
      <w:r w:rsidRPr="0023348D">
        <w:t>, registrační číslo projektu:</w:t>
      </w:r>
      <w:r w:rsidR="002F06EF">
        <w:t xml:space="preserve"> CZ.05.3.29/0.0/19_122/0013319 </w:t>
      </w:r>
      <w:r w:rsidRPr="0023348D">
        <w:t>(dále jen „</w:t>
      </w:r>
      <w:r w:rsidR="005C4519">
        <w:rPr>
          <w:b/>
        </w:rPr>
        <w:t>P</w:t>
      </w:r>
      <w:r w:rsidRPr="005C4519">
        <w:rPr>
          <w:b/>
        </w:rPr>
        <w:t>rojekt</w:t>
      </w:r>
      <w:r w:rsidRPr="0023348D">
        <w:t xml:space="preserve">“). V případě, že příslušný řídící orgán neposkytne </w:t>
      </w:r>
      <w:r>
        <w:t>K</w:t>
      </w:r>
      <w:r w:rsidRPr="0023348D">
        <w:t>upujícímu dota</w:t>
      </w:r>
      <w:r w:rsidR="005C4519">
        <w:t>ci nebo její část na realizaci P</w:t>
      </w:r>
      <w:r w:rsidRPr="0023348D">
        <w:t xml:space="preserve">rojektu v důsledku toho, že </w:t>
      </w:r>
      <w:r>
        <w:t>P</w:t>
      </w:r>
      <w:r w:rsidRPr="0023348D">
        <w:t xml:space="preserve">rodávající poruší jakoukoliv svou povinnost dle této smlouvy, je </w:t>
      </w:r>
      <w:r>
        <w:t>P</w:t>
      </w:r>
      <w:r w:rsidRPr="0023348D">
        <w:t xml:space="preserve">rodávající povinen uhradit </w:t>
      </w:r>
      <w:r>
        <w:t>K</w:t>
      </w:r>
      <w:r w:rsidRPr="0023348D">
        <w:t xml:space="preserve">upujícímu náhradu škody ve výši rozdílu mezi maximální částkou dotace a částkou skutečně proplacené dotace. V případě, že bude </w:t>
      </w:r>
      <w:r>
        <w:t>K</w:t>
      </w:r>
      <w:r w:rsidRPr="0023348D">
        <w:t xml:space="preserve">upujícímu uložen odvod za porušení rozpočtové kázně v důsledku porušení povinností </w:t>
      </w:r>
      <w:r>
        <w:t>P</w:t>
      </w:r>
      <w:r w:rsidRPr="0023348D">
        <w:t>rodávajícího dle této smlouvy, je Prodávající povinen uhradit Kupujícímu náhradu škody ve výši takto Prodávajícímu uloženého odvodu za porušení rozpočtové kázně.</w:t>
      </w:r>
    </w:p>
    <w:p w:rsidR="0023348D" w:rsidRPr="0023348D" w:rsidRDefault="0023348D" w:rsidP="0023348D"/>
    <w:p w:rsidR="000A43B7" w:rsidRPr="000A11E4" w:rsidRDefault="000A43B7" w:rsidP="000A11E4">
      <w:pPr>
        <w:pStyle w:val="Zkladntext"/>
        <w:numPr>
          <w:ilvl w:val="0"/>
          <w:numId w:val="17"/>
        </w:numPr>
        <w:spacing w:after="0"/>
        <w:jc w:val="center"/>
        <w:rPr>
          <w:b/>
          <w:bCs/>
        </w:rPr>
      </w:pPr>
      <w:bookmarkStart w:id="4" w:name="_DV_M57"/>
      <w:bookmarkStart w:id="5" w:name="_DV_M58"/>
      <w:bookmarkStart w:id="6" w:name="_DV_M60"/>
      <w:bookmarkStart w:id="7" w:name="_Ref269289233"/>
      <w:bookmarkEnd w:id="4"/>
      <w:bookmarkEnd w:id="5"/>
      <w:bookmarkEnd w:id="6"/>
    </w:p>
    <w:p w:rsidR="000A43B7" w:rsidRPr="000A11E4" w:rsidRDefault="001F72B6" w:rsidP="000A11E4">
      <w:pPr>
        <w:ind w:left="720" w:hanging="720"/>
        <w:jc w:val="center"/>
        <w:rPr>
          <w:b/>
          <w:bCs/>
          <w:color w:val="000000"/>
        </w:rPr>
      </w:pPr>
      <w:bookmarkStart w:id="8" w:name="_DV_M61"/>
      <w:bookmarkEnd w:id="7"/>
      <w:bookmarkEnd w:id="8"/>
      <w:r>
        <w:rPr>
          <w:b/>
          <w:bCs/>
          <w:color w:val="000000"/>
        </w:rPr>
        <w:t>Předmět plnění</w:t>
      </w:r>
    </w:p>
    <w:p w:rsidR="00F92262" w:rsidRPr="000A11E4" w:rsidRDefault="00F92262" w:rsidP="000A11E4">
      <w:pPr>
        <w:ind w:left="720" w:hanging="720"/>
        <w:jc w:val="center"/>
        <w:rPr>
          <w:b/>
          <w:bCs/>
          <w:color w:val="000000"/>
        </w:rPr>
      </w:pPr>
    </w:p>
    <w:p w:rsidR="000C254A" w:rsidRPr="000A11E4" w:rsidRDefault="000A43B7" w:rsidP="000A11E4">
      <w:pPr>
        <w:pStyle w:val="Zkladntext"/>
        <w:numPr>
          <w:ilvl w:val="1"/>
          <w:numId w:val="17"/>
        </w:numPr>
        <w:spacing w:after="0"/>
        <w:ind w:hanging="720"/>
        <w:jc w:val="both"/>
      </w:pPr>
      <w:bookmarkStart w:id="9" w:name="_DV_M62"/>
      <w:bookmarkStart w:id="10" w:name="_DV_M67"/>
      <w:bookmarkEnd w:id="9"/>
      <w:bookmarkEnd w:id="10"/>
      <w:r w:rsidRPr="000A11E4">
        <w:t xml:space="preserve">Prodávající je povinen dodat Kupujícímu </w:t>
      </w:r>
      <w:r w:rsidR="005C4519">
        <w:t>Kontejner</w:t>
      </w:r>
      <w:r w:rsidR="001F72B6">
        <w:t xml:space="preserve"> </w:t>
      </w:r>
      <w:r w:rsidRPr="000A11E4">
        <w:t>v množství, druhu a technické specifikaci sjednan</w:t>
      </w:r>
      <w:r w:rsidR="005C4519">
        <w:t>é</w:t>
      </w:r>
      <w:r w:rsidRPr="000A11E4">
        <w:t xml:space="preserve"> v této </w:t>
      </w:r>
      <w:r w:rsidR="001F72B6">
        <w:rPr>
          <w:color w:val="000000"/>
        </w:rPr>
        <w:t>Smlouvě</w:t>
      </w:r>
      <w:r w:rsidRPr="000A11E4">
        <w:rPr>
          <w:color w:val="000000"/>
        </w:rPr>
        <w:t>.</w:t>
      </w:r>
      <w:r w:rsidRPr="000A11E4">
        <w:t xml:space="preserve"> </w:t>
      </w:r>
    </w:p>
    <w:p w:rsidR="000A43B7" w:rsidRPr="000A11E4" w:rsidRDefault="000A43B7" w:rsidP="000A11E4">
      <w:pPr>
        <w:ind w:left="720" w:hanging="720"/>
        <w:jc w:val="both"/>
      </w:pPr>
    </w:p>
    <w:p w:rsidR="000A43B7" w:rsidRPr="000A11E4" w:rsidRDefault="005C4519" w:rsidP="000A11E4">
      <w:pPr>
        <w:pStyle w:val="Zkladntext"/>
        <w:numPr>
          <w:ilvl w:val="1"/>
          <w:numId w:val="17"/>
        </w:numPr>
        <w:spacing w:after="0"/>
        <w:ind w:hanging="720"/>
        <w:jc w:val="both"/>
      </w:pPr>
      <w:r>
        <w:t>Kontejner</w:t>
      </w:r>
      <w:r w:rsidR="001F72B6">
        <w:t xml:space="preserve"> </w:t>
      </w:r>
      <w:r w:rsidR="000A43B7" w:rsidRPr="000A11E4">
        <w:t>musí splňovat veškeré požadavky stanovené příslušnými právními předpisy</w:t>
      </w:r>
      <w:bookmarkStart w:id="11" w:name="_DV_M14"/>
      <w:bookmarkEnd w:id="11"/>
      <w:r w:rsidR="000A43B7" w:rsidRPr="000A11E4">
        <w:t xml:space="preserve"> a Zadávací dokumentací. </w:t>
      </w:r>
      <w:r>
        <w:t>Kontejner</w:t>
      </w:r>
      <w:r w:rsidR="001F72B6">
        <w:t xml:space="preserve"> </w:t>
      </w:r>
      <w:r w:rsidR="000A43B7" w:rsidRPr="000A11E4">
        <w:t>musí být nov</w:t>
      </w:r>
      <w:r>
        <w:t>ý, nepoužitý, nepoškozený</w:t>
      </w:r>
      <w:r w:rsidR="000A43B7" w:rsidRPr="000A11E4">
        <w:t xml:space="preserve">, plně funkční, v nejvyšší jakosti poskytované výrobcem </w:t>
      </w:r>
      <w:r>
        <w:t>Kontejneru</w:t>
      </w:r>
      <w:r w:rsidR="001F72B6">
        <w:t xml:space="preserve"> </w:t>
      </w:r>
      <w:r w:rsidR="000A43B7" w:rsidRPr="000A11E4">
        <w:t>a spolu se všemi právy nutnými k jeho řádnému a nerušenému uží</w:t>
      </w:r>
      <w:r w:rsidR="0052237C" w:rsidRPr="000A11E4">
        <w:t>vání Kupujícím</w:t>
      </w:r>
      <w:r w:rsidR="000A43B7" w:rsidRPr="000A11E4">
        <w:t xml:space="preserve">. </w:t>
      </w:r>
      <w:r>
        <w:t>Kontejner</w:t>
      </w:r>
      <w:r w:rsidR="001F72B6">
        <w:t xml:space="preserve"> </w:t>
      </w:r>
      <w:r w:rsidR="000A43B7" w:rsidRPr="000A11E4">
        <w:t>musí být vybaven veškerými atesty a schváleními nutnými k</w:t>
      </w:r>
      <w:r>
        <w:t> jeho</w:t>
      </w:r>
      <w:r w:rsidR="001F72B6">
        <w:t xml:space="preserve"> </w:t>
      </w:r>
      <w:r w:rsidR="000A43B7" w:rsidRPr="000A11E4">
        <w:t>nerušenému a bezpečnému používání, nesmí být zatížen žádným práv</w:t>
      </w:r>
      <w:r>
        <w:t>em třetích osob a musí být prost</w:t>
      </w:r>
      <w:r w:rsidR="000A43B7" w:rsidRPr="000A11E4">
        <w:t xml:space="preserve"> jakýchkoliv právních či faktických vad. Prodávající potvrzuje, že nerušenému nakládání a užívání </w:t>
      </w:r>
      <w:r>
        <w:t>Kontejneru</w:t>
      </w:r>
      <w:r w:rsidR="001F72B6">
        <w:t xml:space="preserve"> </w:t>
      </w:r>
      <w:r w:rsidR="000A43B7" w:rsidRPr="000A11E4">
        <w:t>Kupujícím nebrání žádné právní předpisy</w:t>
      </w:r>
      <w:bookmarkStart w:id="12" w:name="_DV_M15"/>
      <w:bookmarkEnd w:id="12"/>
      <w:r w:rsidR="000A43B7" w:rsidRPr="000A11E4">
        <w:t xml:space="preserve"> ani žádná práva třetích osob.</w:t>
      </w:r>
    </w:p>
    <w:p w:rsidR="003B2197" w:rsidRPr="000A11E4" w:rsidRDefault="003B2197" w:rsidP="000A11E4">
      <w:pPr>
        <w:pStyle w:val="Odstavecseseznamem"/>
      </w:pPr>
    </w:p>
    <w:p w:rsidR="00225A16" w:rsidRPr="000A11E4" w:rsidRDefault="00027846" w:rsidP="000A11E4">
      <w:pPr>
        <w:pStyle w:val="Zkladntext"/>
        <w:numPr>
          <w:ilvl w:val="1"/>
          <w:numId w:val="17"/>
        </w:numPr>
        <w:spacing w:after="0"/>
        <w:ind w:hanging="720"/>
        <w:jc w:val="both"/>
        <w:rPr>
          <w:color w:val="000000"/>
        </w:rPr>
      </w:pPr>
      <w:bookmarkStart w:id="13" w:name="_DV_M16"/>
      <w:bookmarkStart w:id="14" w:name="_Ref269288182"/>
      <w:bookmarkEnd w:id="13"/>
      <w:r w:rsidRPr="000A11E4">
        <w:rPr>
          <w:color w:val="000000"/>
        </w:rPr>
        <w:t xml:space="preserve">Prodávající je povinen dodat </w:t>
      </w:r>
      <w:r w:rsidR="005C4519">
        <w:rPr>
          <w:color w:val="000000"/>
        </w:rPr>
        <w:t>Kontejner</w:t>
      </w:r>
      <w:r w:rsidR="001F72B6">
        <w:rPr>
          <w:color w:val="000000"/>
        </w:rPr>
        <w:t xml:space="preserve"> </w:t>
      </w:r>
      <w:r w:rsidRPr="000A11E4">
        <w:rPr>
          <w:color w:val="000000"/>
        </w:rPr>
        <w:t xml:space="preserve">Kupujícímu spolu se všemi </w:t>
      </w:r>
      <w:r w:rsidR="001F72B6">
        <w:rPr>
          <w:color w:val="000000"/>
        </w:rPr>
        <w:t xml:space="preserve">souvisejícími </w:t>
      </w:r>
      <w:r w:rsidRPr="000A11E4">
        <w:rPr>
          <w:color w:val="000000"/>
        </w:rPr>
        <w:t xml:space="preserve">doklady a dokumenty ve smyslu ustanovení § 2087 Občanského zákoníku, jedná se zejména o doklady prokazující požadované vlastnosti </w:t>
      </w:r>
      <w:r w:rsidR="005C4519">
        <w:rPr>
          <w:color w:val="000000"/>
        </w:rPr>
        <w:t>Kontejneru</w:t>
      </w:r>
      <w:r w:rsidRPr="000A11E4">
        <w:rPr>
          <w:color w:val="000000"/>
        </w:rPr>
        <w:t>, splnění příslušných technických relevantních norem, návody</w:t>
      </w:r>
      <w:r w:rsidR="002F06EF">
        <w:rPr>
          <w:color w:val="000000"/>
        </w:rPr>
        <w:t xml:space="preserve"> k obsluze a prohlášení o shodě</w:t>
      </w:r>
      <w:r w:rsidRPr="000A11E4">
        <w:rPr>
          <w:color w:val="000000"/>
        </w:rPr>
        <w:t xml:space="preserve"> (dále jen „</w:t>
      </w:r>
      <w:r w:rsidRPr="000A11E4">
        <w:rPr>
          <w:b/>
          <w:color w:val="000000"/>
        </w:rPr>
        <w:t>Dokumentace</w:t>
      </w:r>
      <w:r w:rsidRPr="000A11E4">
        <w:rPr>
          <w:color w:val="000000"/>
        </w:rPr>
        <w:t xml:space="preserve">“). </w:t>
      </w:r>
      <w:r w:rsidR="00D87DCA" w:rsidRPr="000A11E4">
        <w:rPr>
          <w:color w:val="000000"/>
        </w:rPr>
        <w:t>Dokumentace</w:t>
      </w:r>
      <w:r w:rsidR="00D87DCA" w:rsidRPr="000A11E4">
        <w:rPr>
          <w:color w:val="FF0000"/>
        </w:rPr>
        <w:t xml:space="preserve"> </w:t>
      </w:r>
      <w:r w:rsidRPr="000A11E4">
        <w:rPr>
          <w:color w:val="000000"/>
        </w:rPr>
        <w:t xml:space="preserve">musí být Kupujícímu předán v českém jazyce. Pokud je </w:t>
      </w:r>
      <w:r w:rsidR="00D87DCA" w:rsidRPr="000A11E4">
        <w:rPr>
          <w:color w:val="000000"/>
        </w:rPr>
        <w:t xml:space="preserve">Dokumentace </w:t>
      </w:r>
      <w:r w:rsidRPr="000A11E4">
        <w:rPr>
          <w:color w:val="000000"/>
        </w:rPr>
        <w:t>vyhotovován</w:t>
      </w:r>
      <w:r w:rsidR="00D87DCA" w:rsidRPr="000A11E4">
        <w:rPr>
          <w:color w:val="000000"/>
        </w:rPr>
        <w:t>a</w:t>
      </w:r>
      <w:r w:rsidRPr="000A11E4">
        <w:rPr>
          <w:color w:val="000000"/>
        </w:rPr>
        <w:t xml:space="preserve"> pouze v cizojazyčné verzi, musí být Kupujícímu předán je</w:t>
      </w:r>
      <w:r w:rsidR="00BE2718" w:rsidRPr="000A11E4">
        <w:rPr>
          <w:color w:val="000000"/>
        </w:rPr>
        <w:t>jí</w:t>
      </w:r>
      <w:r w:rsidRPr="000A11E4">
        <w:rPr>
          <w:color w:val="000000"/>
        </w:rPr>
        <w:t xml:space="preserve"> </w:t>
      </w:r>
      <w:r w:rsidR="00BE2718" w:rsidRPr="000A11E4">
        <w:rPr>
          <w:color w:val="000000"/>
        </w:rPr>
        <w:t>odpovídající</w:t>
      </w:r>
      <w:r w:rsidRPr="000A11E4">
        <w:rPr>
          <w:color w:val="000000"/>
        </w:rPr>
        <w:t xml:space="preserve"> překlad do českého jazyka.</w:t>
      </w:r>
      <w:bookmarkEnd w:id="14"/>
    </w:p>
    <w:p w:rsidR="006226CA" w:rsidRDefault="006226CA" w:rsidP="000A11E4">
      <w:pPr>
        <w:pStyle w:val="Zkladntext"/>
        <w:spacing w:after="0"/>
        <w:ind w:firstLine="0"/>
        <w:jc w:val="both"/>
        <w:rPr>
          <w:color w:val="000000"/>
        </w:rPr>
      </w:pPr>
    </w:p>
    <w:p w:rsidR="00C84F89" w:rsidRDefault="00C84F89" w:rsidP="000A11E4">
      <w:pPr>
        <w:pStyle w:val="Zkladntext"/>
        <w:spacing w:after="0"/>
        <w:ind w:firstLine="0"/>
        <w:jc w:val="both"/>
        <w:rPr>
          <w:color w:val="000000"/>
        </w:rPr>
      </w:pPr>
    </w:p>
    <w:p w:rsidR="002F06EF" w:rsidRPr="000A11E4" w:rsidRDefault="002F06EF" w:rsidP="000A11E4">
      <w:pPr>
        <w:pStyle w:val="Zkladntext"/>
        <w:spacing w:after="0"/>
        <w:ind w:firstLine="0"/>
        <w:jc w:val="both"/>
        <w:rPr>
          <w:color w:val="000000"/>
        </w:rPr>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jc w:val="center"/>
        <w:rPr>
          <w:b/>
          <w:bCs/>
          <w:color w:val="000000"/>
        </w:rPr>
      </w:pPr>
      <w:bookmarkStart w:id="15" w:name="_DV_M162"/>
      <w:bookmarkEnd w:id="15"/>
      <w:r w:rsidRPr="000A11E4">
        <w:rPr>
          <w:b/>
          <w:bCs/>
          <w:color w:val="000000"/>
        </w:rPr>
        <w:t xml:space="preserve">MNOŽSTVÍ, </w:t>
      </w:r>
      <w:r w:rsidR="000A7F30" w:rsidRPr="000A11E4">
        <w:rPr>
          <w:b/>
          <w:bCs/>
          <w:color w:val="000000"/>
        </w:rPr>
        <w:t>TERMÍN</w:t>
      </w:r>
      <w:r w:rsidR="001F72B6">
        <w:rPr>
          <w:b/>
          <w:bCs/>
          <w:color w:val="000000"/>
        </w:rPr>
        <w:t xml:space="preserve"> A MÍSTO DODÁNÍ </w:t>
      </w:r>
    </w:p>
    <w:p w:rsidR="00F92262" w:rsidRPr="000A11E4" w:rsidRDefault="00F92262" w:rsidP="000A11E4">
      <w:pPr>
        <w:jc w:val="center"/>
        <w:rPr>
          <w:b/>
          <w:bCs/>
          <w:color w:val="000000"/>
        </w:rPr>
      </w:pPr>
    </w:p>
    <w:p w:rsidR="000A43B7" w:rsidRDefault="000A43B7" w:rsidP="000A11E4">
      <w:pPr>
        <w:pStyle w:val="Zkladntext"/>
        <w:numPr>
          <w:ilvl w:val="1"/>
          <w:numId w:val="17"/>
        </w:numPr>
        <w:spacing w:after="0"/>
        <w:ind w:hanging="720"/>
        <w:jc w:val="both"/>
        <w:rPr>
          <w:color w:val="000000"/>
        </w:rPr>
      </w:pPr>
      <w:bookmarkStart w:id="16" w:name="_DV_M163"/>
      <w:bookmarkStart w:id="17" w:name="_Ref269992751"/>
      <w:bookmarkEnd w:id="16"/>
      <w:r w:rsidRPr="000A11E4">
        <w:rPr>
          <w:color w:val="000000"/>
        </w:rPr>
        <w:t xml:space="preserve">Prodávající </w:t>
      </w:r>
      <w:r w:rsidR="00C84F89">
        <w:rPr>
          <w:color w:val="000000"/>
        </w:rPr>
        <w:t xml:space="preserve">se </w:t>
      </w:r>
      <w:r w:rsidRPr="000A11E4">
        <w:rPr>
          <w:color w:val="000000"/>
        </w:rPr>
        <w:t xml:space="preserve">zavazuje dodat </w:t>
      </w:r>
      <w:r w:rsidR="005C4519">
        <w:rPr>
          <w:color w:val="000000"/>
        </w:rPr>
        <w:t>Kontejner</w:t>
      </w:r>
      <w:r w:rsidR="001F72B6">
        <w:rPr>
          <w:color w:val="000000"/>
        </w:rPr>
        <w:t xml:space="preserve"> </w:t>
      </w:r>
      <w:r w:rsidRPr="000A11E4">
        <w:rPr>
          <w:color w:val="000000"/>
        </w:rPr>
        <w:t xml:space="preserve">Kupujícímu </w:t>
      </w:r>
      <w:r w:rsidR="00C84F89">
        <w:rPr>
          <w:color w:val="000000"/>
        </w:rPr>
        <w:t>z</w:t>
      </w:r>
      <w:r w:rsidR="00C84F89" w:rsidRPr="000A11E4">
        <w:rPr>
          <w:color w:val="000000"/>
        </w:rPr>
        <w:t>a pod</w:t>
      </w:r>
      <w:r w:rsidR="00C84F89">
        <w:rPr>
          <w:color w:val="000000"/>
        </w:rPr>
        <w:t xml:space="preserve">mínek uvedených v této Smlouvě </w:t>
      </w:r>
      <w:del w:id="18" w:author="Autor">
        <w:r w:rsidR="00C84F89" w:rsidRPr="000A11E4" w:rsidDel="0000525D">
          <w:rPr>
            <w:color w:val="000000"/>
          </w:rPr>
          <w:delText xml:space="preserve"> </w:delText>
        </w:r>
      </w:del>
      <w:bookmarkEnd w:id="17"/>
      <w:r w:rsidR="00C84F89">
        <w:rPr>
          <w:color w:val="000000"/>
        </w:rPr>
        <w:t xml:space="preserve">nejpozději do </w:t>
      </w:r>
      <w:proofErr w:type="gramStart"/>
      <w:r w:rsidR="00C84F89">
        <w:rPr>
          <w:color w:val="000000"/>
        </w:rPr>
        <w:t>30.</w:t>
      </w:r>
      <w:r w:rsidR="0000525D">
        <w:rPr>
          <w:color w:val="000000"/>
        </w:rPr>
        <w:t>0</w:t>
      </w:r>
      <w:r w:rsidR="00C84F89">
        <w:rPr>
          <w:color w:val="000000"/>
        </w:rPr>
        <w:t>6.2021</w:t>
      </w:r>
      <w:proofErr w:type="gramEnd"/>
      <w:r w:rsidR="00C84F89">
        <w:rPr>
          <w:color w:val="000000"/>
        </w:rPr>
        <w:t xml:space="preserve">. </w:t>
      </w:r>
      <w:r w:rsidR="001F72B6">
        <w:rPr>
          <w:color w:val="000000"/>
        </w:rPr>
        <w:t xml:space="preserve">Datum </w:t>
      </w:r>
      <w:r w:rsidR="00C84F89">
        <w:rPr>
          <w:color w:val="000000"/>
        </w:rPr>
        <w:t>dodání bude upřesněn</w:t>
      </w:r>
      <w:r w:rsidR="001F72B6">
        <w:rPr>
          <w:color w:val="000000"/>
        </w:rPr>
        <w:t>o</w:t>
      </w:r>
      <w:r w:rsidR="00C84F89">
        <w:rPr>
          <w:color w:val="000000"/>
        </w:rPr>
        <w:t xml:space="preserve"> na základě dohody obou smluvních stran, kdy Prodávající je povinen </w:t>
      </w:r>
      <w:r w:rsidR="001F72B6">
        <w:rPr>
          <w:color w:val="000000"/>
        </w:rPr>
        <w:t xml:space="preserve">písemně </w:t>
      </w:r>
      <w:r w:rsidR="00C84F89">
        <w:rPr>
          <w:color w:val="000000"/>
        </w:rPr>
        <w:t xml:space="preserve">upozornit Kupujícího </w:t>
      </w:r>
      <w:r w:rsidR="001F72B6">
        <w:rPr>
          <w:color w:val="000000"/>
        </w:rPr>
        <w:t xml:space="preserve">na dodání </w:t>
      </w:r>
      <w:r w:rsidR="00C84F89">
        <w:rPr>
          <w:color w:val="000000"/>
        </w:rPr>
        <w:t xml:space="preserve">minimálně </w:t>
      </w:r>
      <w:r w:rsidR="00E952DF" w:rsidRPr="00E952DF">
        <w:rPr>
          <w:color w:val="000000"/>
        </w:rPr>
        <w:t>7 dní předem</w:t>
      </w:r>
      <w:r w:rsidR="001F72B6" w:rsidRPr="0000525D">
        <w:rPr>
          <w:color w:val="000000"/>
        </w:rPr>
        <w:t>.</w:t>
      </w:r>
      <w:r w:rsidR="00C84F89">
        <w:rPr>
          <w:color w:val="000000"/>
        </w:rPr>
        <w:t xml:space="preserve"> </w:t>
      </w:r>
    </w:p>
    <w:p w:rsidR="00C84F89" w:rsidRPr="000A11E4" w:rsidRDefault="00C84F89" w:rsidP="00C84F89">
      <w:pPr>
        <w:pStyle w:val="Zkladntext"/>
        <w:spacing w:after="0"/>
        <w:ind w:left="480" w:firstLine="0"/>
        <w:jc w:val="both"/>
        <w:rPr>
          <w:color w:val="000000"/>
        </w:rPr>
      </w:pPr>
    </w:p>
    <w:p w:rsidR="007C7B46" w:rsidRPr="000A11E4" w:rsidRDefault="000A43B7" w:rsidP="000A11E4">
      <w:pPr>
        <w:pStyle w:val="Zkladntext"/>
        <w:numPr>
          <w:ilvl w:val="1"/>
          <w:numId w:val="17"/>
        </w:numPr>
        <w:spacing w:after="0"/>
        <w:ind w:hanging="720"/>
        <w:jc w:val="both"/>
        <w:rPr>
          <w:color w:val="000000"/>
        </w:rPr>
      </w:pPr>
      <w:bookmarkStart w:id="19" w:name="_Ref269288505"/>
      <w:r w:rsidRPr="000A11E4">
        <w:rPr>
          <w:color w:val="000000"/>
        </w:rPr>
        <w:t>Pro</w:t>
      </w:r>
      <w:r w:rsidR="007E3C51" w:rsidRPr="000A11E4">
        <w:rPr>
          <w:color w:val="000000"/>
        </w:rPr>
        <w:t xml:space="preserve">dávající je povinen </w:t>
      </w:r>
      <w:r w:rsidR="005C4519">
        <w:rPr>
          <w:color w:val="000000"/>
        </w:rPr>
        <w:t>Kontejner</w:t>
      </w:r>
      <w:r w:rsidR="001F72B6">
        <w:rPr>
          <w:color w:val="000000"/>
        </w:rPr>
        <w:t xml:space="preserve"> </w:t>
      </w:r>
      <w:r w:rsidR="007E3C51" w:rsidRPr="000A11E4">
        <w:rPr>
          <w:color w:val="000000"/>
        </w:rPr>
        <w:t>dodat</w:t>
      </w:r>
      <w:bookmarkEnd w:id="19"/>
      <w:r w:rsidR="00C84F89">
        <w:rPr>
          <w:color w:val="000000"/>
        </w:rPr>
        <w:t xml:space="preserve"> na </w:t>
      </w:r>
      <w:r w:rsidR="001F72B6" w:rsidRPr="00EA35C3">
        <w:rPr>
          <w:color w:val="000000"/>
        </w:rPr>
        <w:t xml:space="preserve">dvůr </w:t>
      </w:r>
      <w:r w:rsidR="0000525D" w:rsidRPr="00EA35C3">
        <w:rPr>
          <w:color w:val="000000"/>
        </w:rPr>
        <w:t>o</w:t>
      </w:r>
      <w:r w:rsidR="00EC7B69" w:rsidRPr="00EA35C3">
        <w:rPr>
          <w:color w:val="000000"/>
        </w:rPr>
        <w:t>becní</w:t>
      </w:r>
      <w:r w:rsidR="00C84F89" w:rsidRPr="00EA35C3">
        <w:rPr>
          <w:color w:val="000000"/>
        </w:rPr>
        <w:t xml:space="preserve">ho </w:t>
      </w:r>
      <w:r w:rsidR="00EC7B69" w:rsidRPr="00EA35C3">
        <w:rPr>
          <w:color w:val="000000"/>
        </w:rPr>
        <w:t>úřad</w:t>
      </w:r>
      <w:r w:rsidR="00C84F89" w:rsidRPr="00EA35C3">
        <w:rPr>
          <w:color w:val="000000"/>
        </w:rPr>
        <w:t>u</w:t>
      </w:r>
      <w:r w:rsidR="00EC7B69" w:rsidRPr="00EA35C3">
        <w:rPr>
          <w:color w:val="000000"/>
        </w:rPr>
        <w:t xml:space="preserve"> </w:t>
      </w:r>
      <w:r w:rsidR="0000525D" w:rsidRPr="00EA35C3">
        <w:rPr>
          <w:color w:val="000000"/>
        </w:rPr>
        <w:t>v </w:t>
      </w:r>
      <w:r w:rsidR="00C84F89" w:rsidRPr="00EA35C3">
        <w:rPr>
          <w:color w:val="000000"/>
        </w:rPr>
        <w:t>Blešn</w:t>
      </w:r>
      <w:r w:rsidR="0000525D" w:rsidRPr="00EA35C3">
        <w:rPr>
          <w:color w:val="000000"/>
        </w:rPr>
        <w:t>ě</w:t>
      </w:r>
      <w:r w:rsidR="0000525D">
        <w:rPr>
          <w:color w:val="000000"/>
        </w:rPr>
        <w:t xml:space="preserve"> (Blešno 73)</w:t>
      </w:r>
      <w:r w:rsidR="007C7B46" w:rsidRPr="000A11E4">
        <w:rPr>
          <w:color w:val="000000"/>
        </w:rPr>
        <w:t xml:space="preserve">. </w:t>
      </w:r>
      <w:r w:rsidR="005C4519">
        <w:rPr>
          <w:color w:val="000000"/>
        </w:rPr>
        <w:t>Kontejner</w:t>
      </w:r>
      <w:r w:rsidR="001F72B6">
        <w:rPr>
          <w:color w:val="000000"/>
        </w:rPr>
        <w:t xml:space="preserve"> </w:t>
      </w:r>
      <w:r w:rsidR="00C84F89">
        <w:rPr>
          <w:color w:val="000000"/>
        </w:rPr>
        <w:t>j</w:t>
      </w:r>
      <w:r w:rsidR="005C4519">
        <w:rPr>
          <w:color w:val="000000"/>
        </w:rPr>
        <w:t>e</w:t>
      </w:r>
      <w:r w:rsidR="00C84F89">
        <w:rPr>
          <w:color w:val="000000"/>
        </w:rPr>
        <w:t xml:space="preserve"> považován za řádně</w:t>
      </w:r>
      <w:r w:rsidR="005C4519">
        <w:rPr>
          <w:color w:val="000000"/>
        </w:rPr>
        <w:t xml:space="preserve"> dodaný</w:t>
      </w:r>
      <w:r w:rsidR="00C84F89">
        <w:rPr>
          <w:color w:val="000000"/>
        </w:rPr>
        <w:t xml:space="preserve"> podpisem Předávacího protokolu či Dodacího listu</w:t>
      </w:r>
      <w:r w:rsidR="00C843A0" w:rsidRPr="000A11E4">
        <w:rPr>
          <w:color w:val="000000"/>
        </w:rPr>
        <w:t>.</w:t>
      </w:r>
    </w:p>
    <w:p w:rsidR="001B0D96" w:rsidRPr="000A11E4" w:rsidRDefault="001B0D96" w:rsidP="000A11E4">
      <w:pPr>
        <w:pStyle w:val="Odstavecseseznamem"/>
        <w:rPr>
          <w:highlight w:val="yellow"/>
        </w:rPr>
      </w:pPr>
    </w:p>
    <w:p w:rsidR="001B0D96" w:rsidRPr="000A11E4" w:rsidRDefault="001B0D96" w:rsidP="000A11E4">
      <w:pPr>
        <w:pStyle w:val="Zkladntext"/>
        <w:spacing w:after="0"/>
        <w:ind w:left="480" w:firstLine="0"/>
        <w:jc w:val="both"/>
        <w:rPr>
          <w:highlight w:val="yellow"/>
        </w:rPr>
      </w:pPr>
    </w:p>
    <w:p w:rsidR="000A43B7" w:rsidRPr="000A11E4" w:rsidRDefault="000A43B7" w:rsidP="000A11E4">
      <w:pPr>
        <w:pStyle w:val="Zkladntext"/>
        <w:numPr>
          <w:ilvl w:val="0"/>
          <w:numId w:val="17"/>
        </w:numPr>
        <w:spacing w:after="0"/>
        <w:jc w:val="center"/>
        <w:rPr>
          <w:b/>
          <w:bCs/>
        </w:rPr>
      </w:pPr>
      <w:bookmarkStart w:id="20" w:name="_Ref269289153"/>
    </w:p>
    <w:bookmarkEnd w:id="20"/>
    <w:p w:rsidR="007C62A2" w:rsidRPr="000A11E4" w:rsidRDefault="000A43B7" w:rsidP="000A11E4">
      <w:pPr>
        <w:ind w:left="720" w:hanging="720"/>
        <w:jc w:val="center"/>
        <w:rPr>
          <w:b/>
          <w:color w:val="000000"/>
        </w:rPr>
      </w:pPr>
      <w:r w:rsidRPr="000A11E4">
        <w:rPr>
          <w:b/>
          <w:color w:val="000000"/>
        </w:rPr>
        <w:t xml:space="preserve">PŘEDÁNÍ A PŘEVZETÍ </w:t>
      </w:r>
      <w:r w:rsidR="005C4519">
        <w:rPr>
          <w:b/>
          <w:color w:val="000000"/>
        </w:rPr>
        <w:t>KONTEJNERU</w:t>
      </w:r>
    </w:p>
    <w:p w:rsidR="00F92262" w:rsidRPr="000A11E4" w:rsidRDefault="00F92262" w:rsidP="000A11E4">
      <w:pPr>
        <w:ind w:left="720" w:hanging="720"/>
        <w:jc w:val="center"/>
        <w:rPr>
          <w:b/>
          <w:color w:val="000000"/>
        </w:rPr>
      </w:pPr>
    </w:p>
    <w:p w:rsidR="000A43B7" w:rsidRPr="000A11E4" w:rsidRDefault="000A43B7" w:rsidP="000A11E4">
      <w:pPr>
        <w:pStyle w:val="Zkladntext"/>
        <w:numPr>
          <w:ilvl w:val="1"/>
          <w:numId w:val="17"/>
        </w:numPr>
        <w:spacing w:after="0"/>
        <w:ind w:hanging="720"/>
        <w:jc w:val="both"/>
        <w:rPr>
          <w:color w:val="000000"/>
        </w:rPr>
      </w:pPr>
      <w:bookmarkStart w:id="21" w:name="_DV_M28"/>
      <w:bookmarkStart w:id="22" w:name="_DV_M29"/>
      <w:bookmarkEnd w:id="21"/>
      <w:bookmarkEnd w:id="22"/>
      <w:r w:rsidRPr="000A11E4">
        <w:rPr>
          <w:color w:val="000000"/>
        </w:rPr>
        <w:t xml:space="preserve">Prodávající je povinen </w:t>
      </w:r>
      <w:r w:rsidR="001F72B6">
        <w:rPr>
          <w:color w:val="000000"/>
        </w:rPr>
        <w:t xml:space="preserve">dodat </w:t>
      </w:r>
      <w:r w:rsidR="005C4519">
        <w:rPr>
          <w:color w:val="000000"/>
        </w:rPr>
        <w:t>Kontejner</w:t>
      </w:r>
      <w:r w:rsidR="001F72B6">
        <w:rPr>
          <w:color w:val="000000"/>
        </w:rPr>
        <w:t xml:space="preserve"> </w:t>
      </w:r>
      <w:r w:rsidRPr="000A11E4">
        <w:rPr>
          <w:color w:val="000000"/>
        </w:rPr>
        <w:t xml:space="preserve">na vlastní náklady do místa dodání. Prodávající je povinen </w:t>
      </w:r>
      <w:r w:rsidR="005C4519">
        <w:rPr>
          <w:color w:val="000000"/>
        </w:rPr>
        <w:t>Kontejner</w:t>
      </w:r>
      <w:r w:rsidR="001F72B6">
        <w:rPr>
          <w:color w:val="000000"/>
        </w:rPr>
        <w:t xml:space="preserve"> </w:t>
      </w:r>
      <w:r w:rsidRPr="000A11E4">
        <w:rPr>
          <w:color w:val="000000"/>
        </w:rPr>
        <w:t>dodat</w:t>
      </w:r>
      <w:r w:rsidR="001F72B6">
        <w:rPr>
          <w:color w:val="000000"/>
        </w:rPr>
        <w:t xml:space="preserve"> </w:t>
      </w:r>
      <w:r w:rsidRPr="000A11E4">
        <w:rPr>
          <w:color w:val="000000"/>
        </w:rPr>
        <w:t>v množství, druhu, technické specifikaci a kvalitě v souladu s</w:t>
      </w:r>
      <w:r w:rsidR="005C4519">
        <w:rPr>
          <w:color w:val="000000"/>
        </w:rPr>
        <w:t>e Zadávací dokumentací a</w:t>
      </w:r>
      <w:r w:rsidRPr="000A11E4">
        <w:rPr>
          <w:color w:val="000000"/>
        </w:rPr>
        <w:t xml:space="preserve"> touto Smlouvou</w:t>
      </w:r>
      <w:r w:rsidR="001F72B6">
        <w:rPr>
          <w:color w:val="000000"/>
        </w:rPr>
        <w:t>, zvláště přílohou č.</w:t>
      </w:r>
      <w:r w:rsidR="002F06EF">
        <w:rPr>
          <w:color w:val="000000"/>
        </w:rPr>
        <w:t xml:space="preserve"> </w:t>
      </w:r>
      <w:r w:rsidR="001F72B6">
        <w:rPr>
          <w:color w:val="000000"/>
        </w:rPr>
        <w:t>1 Spe</w:t>
      </w:r>
      <w:r w:rsidR="005C4519">
        <w:rPr>
          <w:color w:val="000000"/>
        </w:rPr>
        <w:t>c</w:t>
      </w:r>
      <w:r w:rsidR="001F72B6">
        <w:rPr>
          <w:color w:val="000000"/>
        </w:rPr>
        <w:t>ifikac</w:t>
      </w:r>
      <w:r w:rsidR="005C4519">
        <w:rPr>
          <w:color w:val="000000"/>
        </w:rPr>
        <w:t>í</w:t>
      </w:r>
      <w:r w:rsidR="001F72B6">
        <w:rPr>
          <w:color w:val="000000"/>
        </w:rPr>
        <w:t xml:space="preserve"> </w:t>
      </w:r>
      <w:r w:rsidR="00F6086A">
        <w:rPr>
          <w:color w:val="000000"/>
        </w:rPr>
        <w:t>předmětu plnění</w:t>
      </w:r>
      <w:r w:rsidRPr="000A11E4">
        <w:rPr>
          <w:color w:val="000000"/>
        </w:rPr>
        <w:t xml:space="preserve">. Prodávající je povinen umožnit Kupujícímu </w:t>
      </w:r>
      <w:r w:rsidR="00F6086A">
        <w:rPr>
          <w:color w:val="000000"/>
        </w:rPr>
        <w:t xml:space="preserve">při předání </w:t>
      </w:r>
      <w:r w:rsidRPr="000A11E4">
        <w:rPr>
          <w:color w:val="000000"/>
        </w:rPr>
        <w:t xml:space="preserve">prohlídku </w:t>
      </w:r>
      <w:r w:rsidR="005C4519">
        <w:rPr>
          <w:color w:val="000000"/>
        </w:rPr>
        <w:t>Kontejneru</w:t>
      </w:r>
      <w:r w:rsidR="00F6086A">
        <w:rPr>
          <w:color w:val="000000"/>
        </w:rPr>
        <w:t xml:space="preserve"> </w:t>
      </w:r>
      <w:r w:rsidRPr="000A11E4">
        <w:rPr>
          <w:color w:val="000000"/>
        </w:rPr>
        <w:t xml:space="preserve">a ověření </w:t>
      </w:r>
      <w:r w:rsidR="005C4519">
        <w:rPr>
          <w:color w:val="000000"/>
        </w:rPr>
        <w:t>jeho</w:t>
      </w:r>
      <w:r w:rsidR="00F6086A">
        <w:rPr>
          <w:color w:val="000000"/>
        </w:rPr>
        <w:t xml:space="preserve"> </w:t>
      </w:r>
      <w:r w:rsidRPr="000A11E4">
        <w:rPr>
          <w:color w:val="000000"/>
        </w:rPr>
        <w:t xml:space="preserve">funkčnosti. Společně s dodáním </w:t>
      </w:r>
      <w:r w:rsidR="005C4519">
        <w:rPr>
          <w:color w:val="000000"/>
        </w:rPr>
        <w:t>Kontejneru</w:t>
      </w:r>
      <w:r w:rsidR="00F6086A">
        <w:rPr>
          <w:color w:val="000000"/>
        </w:rPr>
        <w:t xml:space="preserve"> </w:t>
      </w:r>
      <w:r w:rsidRPr="000A11E4">
        <w:rPr>
          <w:color w:val="000000"/>
        </w:rPr>
        <w:t>je Prodávající povinen Kupujícímu předat vešker</w:t>
      </w:r>
      <w:r w:rsidR="00D87DCA" w:rsidRPr="000A11E4">
        <w:rPr>
          <w:color w:val="000000"/>
        </w:rPr>
        <w:t>ou</w:t>
      </w:r>
      <w:r w:rsidR="00397E17" w:rsidRPr="000A11E4">
        <w:rPr>
          <w:color w:val="000000"/>
        </w:rPr>
        <w:t xml:space="preserve"> </w:t>
      </w:r>
      <w:r w:rsidR="00F6086A">
        <w:rPr>
          <w:color w:val="000000"/>
        </w:rPr>
        <w:t>související Dokumentaci</w:t>
      </w:r>
      <w:r w:rsidRPr="000A11E4">
        <w:rPr>
          <w:color w:val="000000"/>
        </w:rPr>
        <w:t>.</w:t>
      </w:r>
      <w:bookmarkStart w:id="23" w:name="_DV_M30"/>
      <w:bookmarkEnd w:id="23"/>
    </w:p>
    <w:p w:rsidR="003B2197" w:rsidRPr="000A11E4" w:rsidRDefault="003B2197" w:rsidP="000A11E4">
      <w:pPr>
        <w:pStyle w:val="Zkladntext"/>
        <w:spacing w:after="0"/>
        <w:ind w:left="480" w:firstLine="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24" w:name="_DV_M32"/>
      <w:bookmarkStart w:id="25" w:name="_DV_M34"/>
      <w:bookmarkStart w:id="26" w:name="_Ref269288590"/>
      <w:bookmarkEnd w:id="24"/>
      <w:bookmarkEnd w:id="25"/>
      <w:r w:rsidRPr="000A11E4">
        <w:rPr>
          <w:color w:val="000000"/>
        </w:rPr>
        <w:t xml:space="preserve">Kupující není povinen převzít </w:t>
      </w:r>
      <w:r w:rsidR="005C4519">
        <w:rPr>
          <w:color w:val="000000"/>
        </w:rPr>
        <w:t>Kontejner</w:t>
      </w:r>
      <w:r w:rsidRPr="000A11E4">
        <w:rPr>
          <w:color w:val="000000"/>
        </w:rPr>
        <w:t>, kter</w:t>
      </w:r>
      <w:r w:rsidR="005C4519">
        <w:rPr>
          <w:color w:val="000000"/>
        </w:rPr>
        <w:t>ý</w:t>
      </w:r>
      <w:r w:rsidRPr="000A11E4">
        <w:rPr>
          <w:color w:val="000000"/>
        </w:rPr>
        <w:t xml:space="preserve"> trpí jakýmikoliv </w:t>
      </w:r>
      <w:r w:rsidR="00F6086A">
        <w:rPr>
          <w:color w:val="000000"/>
        </w:rPr>
        <w:t>vadami, zejména pokud neodpovíd</w:t>
      </w:r>
      <w:r w:rsidR="005C4519">
        <w:rPr>
          <w:color w:val="000000"/>
        </w:rPr>
        <w:t>á</w:t>
      </w:r>
      <w:r w:rsidRPr="000A11E4">
        <w:rPr>
          <w:color w:val="000000"/>
        </w:rPr>
        <w:t xml:space="preserve"> specifikaci</w:t>
      </w:r>
      <w:r w:rsidR="00F6086A">
        <w:rPr>
          <w:color w:val="000000"/>
        </w:rPr>
        <w:t>, ne</w:t>
      </w:r>
      <w:r w:rsidR="005C4519">
        <w:rPr>
          <w:color w:val="000000"/>
        </w:rPr>
        <w:t>ní</w:t>
      </w:r>
      <w:r w:rsidR="00F6086A">
        <w:rPr>
          <w:color w:val="000000"/>
        </w:rPr>
        <w:t xml:space="preserve"> plně funkční </w:t>
      </w:r>
      <w:r w:rsidRPr="000A11E4">
        <w:rPr>
          <w:color w:val="000000"/>
        </w:rPr>
        <w:t>nebo nesplňuj</w:t>
      </w:r>
      <w:r w:rsidR="005C4519">
        <w:rPr>
          <w:color w:val="000000"/>
        </w:rPr>
        <w:t>e</w:t>
      </w:r>
      <w:r w:rsidRPr="000A11E4">
        <w:rPr>
          <w:color w:val="000000"/>
        </w:rPr>
        <w:t xml:space="preserve"> některý z</w:t>
      </w:r>
      <w:r w:rsidR="00F6086A">
        <w:rPr>
          <w:color w:val="000000"/>
        </w:rPr>
        <w:t xml:space="preserve"> jiných </w:t>
      </w:r>
      <w:r w:rsidRPr="000A11E4">
        <w:rPr>
          <w:color w:val="000000"/>
        </w:rPr>
        <w:t xml:space="preserve">požadavků </w:t>
      </w:r>
      <w:r w:rsidR="00F6086A">
        <w:rPr>
          <w:color w:val="000000"/>
        </w:rPr>
        <w:t>stanovených v</w:t>
      </w:r>
      <w:r w:rsidRPr="000A11E4">
        <w:rPr>
          <w:color w:val="000000"/>
        </w:rPr>
        <w:t xml:space="preserve"> této Smlouv</w:t>
      </w:r>
      <w:r w:rsidR="00F6086A">
        <w:rPr>
          <w:color w:val="000000"/>
        </w:rPr>
        <w:t>ě</w:t>
      </w:r>
      <w:r w:rsidRPr="000A11E4">
        <w:rPr>
          <w:color w:val="000000"/>
        </w:rPr>
        <w:t>.</w:t>
      </w:r>
      <w:bookmarkEnd w:id="26"/>
    </w:p>
    <w:p w:rsidR="000A43B7" w:rsidRPr="000A11E4" w:rsidRDefault="000A43B7" w:rsidP="000A11E4">
      <w:pPr>
        <w:tabs>
          <w:tab w:val="left" w:pos="720"/>
        </w:tabs>
        <w:jc w:val="both"/>
        <w:rPr>
          <w:color w:val="000000"/>
        </w:rPr>
      </w:pPr>
    </w:p>
    <w:p w:rsidR="00DA6CD4" w:rsidRPr="000A11E4" w:rsidRDefault="000A43B7" w:rsidP="000A11E4">
      <w:pPr>
        <w:pStyle w:val="Zkladntext"/>
        <w:numPr>
          <w:ilvl w:val="1"/>
          <w:numId w:val="17"/>
        </w:numPr>
        <w:spacing w:after="0"/>
        <w:ind w:hanging="720"/>
        <w:jc w:val="both"/>
        <w:rPr>
          <w:color w:val="000000"/>
        </w:rPr>
      </w:pPr>
      <w:bookmarkStart w:id="27" w:name="_DV_M36"/>
      <w:bookmarkStart w:id="28" w:name="_Ref269288891"/>
      <w:bookmarkEnd w:id="27"/>
      <w:r w:rsidRPr="000A11E4">
        <w:rPr>
          <w:color w:val="000000"/>
        </w:rPr>
        <w:t>V případě, že Kupující odmítne z</w:t>
      </w:r>
      <w:r w:rsidR="00F6086A">
        <w:rPr>
          <w:color w:val="000000"/>
        </w:rPr>
        <w:t xml:space="preserve"> kteréhokoliv </w:t>
      </w:r>
      <w:r w:rsidRPr="000A11E4">
        <w:rPr>
          <w:color w:val="000000"/>
        </w:rPr>
        <w:t>důvod</w:t>
      </w:r>
      <w:r w:rsidR="00F6086A">
        <w:rPr>
          <w:color w:val="000000"/>
        </w:rPr>
        <w:t>u</w:t>
      </w:r>
      <w:r w:rsidRPr="000A11E4">
        <w:rPr>
          <w:color w:val="000000"/>
        </w:rPr>
        <w:t xml:space="preserve"> uveden</w:t>
      </w:r>
      <w:r w:rsidR="00F6086A">
        <w:rPr>
          <w:color w:val="000000"/>
        </w:rPr>
        <w:t>ého</w:t>
      </w:r>
      <w:r w:rsidRPr="000A11E4">
        <w:rPr>
          <w:color w:val="000000"/>
        </w:rPr>
        <w:t xml:space="preserve"> v čl. </w:t>
      </w:r>
      <w:r w:rsidR="005C0F3D">
        <w:rPr>
          <w:color w:val="000000"/>
        </w:rPr>
        <w:t>4</w:t>
      </w:r>
      <w:r w:rsidR="004C0DD7" w:rsidRPr="000A11E4">
        <w:rPr>
          <w:color w:val="000000"/>
        </w:rPr>
        <w:t xml:space="preserve">.3 </w:t>
      </w:r>
      <w:r w:rsidR="005C4519">
        <w:rPr>
          <w:color w:val="000000"/>
        </w:rPr>
        <w:t>Kontejner</w:t>
      </w:r>
      <w:r w:rsidR="00F6086A">
        <w:rPr>
          <w:color w:val="000000"/>
        </w:rPr>
        <w:t xml:space="preserve"> </w:t>
      </w:r>
      <w:r w:rsidRPr="000A11E4">
        <w:rPr>
          <w:color w:val="000000"/>
        </w:rPr>
        <w:t xml:space="preserve">převzít, je Prodávající povinen dodat Kupujícímu </w:t>
      </w:r>
      <w:r w:rsidR="00F6086A">
        <w:rPr>
          <w:color w:val="000000"/>
        </w:rPr>
        <w:t xml:space="preserve">jiný, </w:t>
      </w:r>
      <w:r w:rsidRPr="000A11E4">
        <w:rPr>
          <w:color w:val="000000"/>
        </w:rPr>
        <w:t>bezvadn</w:t>
      </w:r>
      <w:r w:rsidR="00F6086A">
        <w:rPr>
          <w:color w:val="000000"/>
        </w:rPr>
        <w:t>ý,</w:t>
      </w:r>
      <w:r w:rsidRPr="000A11E4">
        <w:rPr>
          <w:color w:val="000000"/>
        </w:rPr>
        <w:t xml:space="preserve"> plně funkční </w:t>
      </w:r>
      <w:r w:rsidR="00F6086A">
        <w:rPr>
          <w:color w:val="000000"/>
        </w:rPr>
        <w:t>a</w:t>
      </w:r>
      <w:r w:rsidRPr="000A11E4">
        <w:rPr>
          <w:color w:val="000000"/>
        </w:rPr>
        <w:t xml:space="preserve"> splňující veškeré vlastnosti specifikované v této Smlouvě nejpozději v dodatečné lhůtě </w:t>
      </w:r>
      <w:r w:rsidR="00F03BD1" w:rsidRPr="000A11E4">
        <w:rPr>
          <w:color w:val="000000"/>
        </w:rPr>
        <w:t>deseti (10</w:t>
      </w:r>
      <w:r w:rsidRPr="000A11E4">
        <w:rPr>
          <w:color w:val="000000"/>
        </w:rPr>
        <w:t xml:space="preserve">) </w:t>
      </w:r>
      <w:r w:rsidR="003C329B" w:rsidRPr="000A11E4">
        <w:rPr>
          <w:color w:val="000000"/>
        </w:rPr>
        <w:t>p</w:t>
      </w:r>
      <w:r w:rsidRPr="000A11E4">
        <w:rPr>
          <w:color w:val="000000"/>
        </w:rPr>
        <w:t xml:space="preserve">racovních dnů počínající dnem následujícím po </w:t>
      </w:r>
      <w:r w:rsidR="00F6086A">
        <w:rPr>
          <w:color w:val="000000"/>
        </w:rPr>
        <w:t>t</w:t>
      </w:r>
      <w:r w:rsidRPr="000A11E4">
        <w:rPr>
          <w:color w:val="000000"/>
        </w:rPr>
        <w:t>ermínu dodání</w:t>
      </w:r>
      <w:r w:rsidR="00072F78" w:rsidRPr="000A11E4">
        <w:rPr>
          <w:color w:val="000000"/>
        </w:rPr>
        <w:t xml:space="preserve"> dle odst. 4.1 této Smlouvy</w:t>
      </w:r>
      <w:r w:rsidRPr="000A11E4">
        <w:rPr>
          <w:color w:val="000000"/>
        </w:rPr>
        <w:t xml:space="preserve">. Ustanovení čl. </w:t>
      </w:r>
      <w:r w:rsidR="004C0DD7" w:rsidRPr="000A11E4">
        <w:rPr>
          <w:color w:val="000000"/>
        </w:rPr>
        <w:t xml:space="preserve">5.2 </w:t>
      </w:r>
      <w:r w:rsidRPr="000A11E4">
        <w:rPr>
          <w:color w:val="000000"/>
        </w:rPr>
        <w:t xml:space="preserve">a </w:t>
      </w:r>
      <w:r w:rsidR="004C0DD7" w:rsidRPr="000A11E4">
        <w:rPr>
          <w:color w:val="000000"/>
        </w:rPr>
        <w:t>5.3</w:t>
      </w:r>
      <w:r w:rsidRPr="000A11E4">
        <w:rPr>
          <w:color w:val="000000"/>
        </w:rPr>
        <w:t xml:space="preserve"> Smlouvy v tomto případě platí obdobně.</w:t>
      </w:r>
      <w:bookmarkEnd w:id="28"/>
    </w:p>
    <w:p w:rsidR="00507AFE" w:rsidRPr="000A11E4" w:rsidRDefault="00507AFE" w:rsidP="000A11E4">
      <w:pPr>
        <w:pStyle w:val="Zkladntext"/>
        <w:spacing w:after="0"/>
        <w:ind w:left="480" w:firstLine="0"/>
        <w:jc w:val="both"/>
        <w:rPr>
          <w:color w:val="000000"/>
        </w:rPr>
      </w:pPr>
    </w:p>
    <w:p w:rsidR="000A43B7" w:rsidRPr="000A11E4" w:rsidRDefault="000A43B7" w:rsidP="000A11E4">
      <w:pPr>
        <w:pStyle w:val="Zkladntext"/>
        <w:numPr>
          <w:ilvl w:val="1"/>
          <w:numId w:val="17"/>
        </w:numPr>
        <w:spacing w:after="0"/>
        <w:ind w:hanging="720"/>
        <w:jc w:val="both"/>
        <w:rPr>
          <w:color w:val="000000"/>
          <w:u w:val="single"/>
        </w:rPr>
      </w:pPr>
      <w:bookmarkStart w:id="29" w:name="_DV_M50"/>
      <w:bookmarkEnd w:id="29"/>
      <w:r w:rsidRPr="000A11E4">
        <w:rPr>
          <w:color w:val="000000"/>
        </w:rPr>
        <w:t xml:space="preserve">Vlastnické právo ke </w:t>
      </w:r>
      <w:r w:rsidR="005C4519">
        <w:rPr>
          <w:color w:val="000000"/>
        </w:rPr>
        <w:t>Kontejneru</w:t>
      </w:r>
      <w:r w:rsidR="00F6086A">
        <w:rPr>
          <w:color w:val="000000"/>
        </w:rPr>
        <w:t xml:space="preserve"> </w:t>
      </w:r>
      <w:r w:rsidRPr="000A11E4">
        <w:rPr>
          <w:color w:val="000000"/>
        </w:rPr>
        <w:t xml:space="preserve">přechází na Kupujícího okamžikem </w:t>
      </w:r>
      <w:r w:rsidR="00F6086A">
        <w:rPr>
          <w:color w:val="000000"/>
        </w:rPr>
        <w:t>je</w:t>
      </w:r>
      <w:r w:rsidR="005C4519">
        <w:rPr>
          <w:color w:val="000000"/>
        </w:rPr>
        <w:t>ho</w:t>
      </w:r>
      <w:r w:rsidR="00F6086A">
        <w:rPr>
          <w:color w:val="000000"/>
        </w:rPr>
        <w:t xml:space="preserve"> </w:t>
      </w:r>
      <w:r w:rsidRPr="000A11E4">
        <w:rPr>
          <w:color w:val="000000"/>
        </w:rPr>
        <w:t>převzetí Kupujícím.</w:t>
      </w:r>
    </w:p>
    <w:p w:rsidR="000A43B7" w:rsidRPr="000A11E4" w:rsidRDefault="000A43B7" w:rsidP="000A11E4">
      <w:pPr>
        <w:ind w:left="720" w:hanging="720"/>
        <w:jc w:val="both"/>
        <w:rPr>
          <w:color w:val="000000"/>
          <w:u w:val="single"/>
        </w:rPr>
      </w:pPr>
    </w:p>
    <w:p w:rsidR="000A43B7" w:rsidRPr="000A11E4" w:rsidRDefault="00F6086A" w:rsidP="000A11E4">
      <w:pPr>
        <w:pStyle w:val="Zkladntext"/>
        <w:numPr>
          <w:ilvl w:val="1"/>
          <w:numId w:val="17"/>
        </w:numPr>
        <w:spacing w:after="0"/>
        <w:ind w:hanging="720"/>
        <w:jc w:val="both"/>
        <w:rPr>
          <w:color w:val="000000"/>
        </w:rPr>
      </w:pPr>
      <w:bookmarkStart w:id="30" w:name="_DV_M51"/>
      <w:bookmarkEnd w:id="30"/>
      <w:r>
        <w:rPr>
          <w:color w:val="000000"/>
        </w:rPr>
        <w:t>Rovněž n</w:t>
      </w:r>
      <w:r w:rsidR="000A43B7" w:rsidRPr="000A11E4">
        <w:rPr>
          <w:color w:val="000000"/>
        </w:rPr>
        <w:t xml:space="preserve">ebezpečí škody na </w:t>
      </w:r>
      <w:r w:rsidR="005C4519">
        <w:rPr>
          <w:color w:val="000000"/>
        </w:rPr>
        <w:t>Kontejneru</w:t>
      </w:r>
      <w:r>
        <w:rPr>
          <w:color w:val="000000"/>
        </w:rPr>
        <w:t xml:space="preserve"> </w:t>
      </w:r>
      <w:r w:rsidR="000A43B7" w:rsidRPr="000A11E4">
        <w:rPr>
          <w:color w:val="000000"/>
        </w:rPr>
        <w:t xml:space="preserve">přechází na Kupujícího okamžikem </w:t>
      </w:r>
      <w:r>
        <w:rPr>
          <w:color w:val="000000"/>
        </w:rPr>
        <w:t>je</w:t>
      </w:r>
      <w:r w:rsidR="005C4519">
        <w:rPr>
          <w:color w:val="000000"/>
        </w:rPr>
        <w:t>ho</w:t>
      </w:r>
      <w:r>
        <w:rPr>
          <w:color w:val="000000"/>
        </w:rPr>
        <w:t xml:space="preserve"> převzetí </w:t>
      </w:r>
      <w:r w:rsidR="000A43B7" w:rsidRPr="000A11E4">
        <w:rPr>
          <w:color w:val="000000"/>
        </w:rPr>
        <w:t>Kupujícím.</w:t>
      </w:r>
    </w:p>
    <w:p w:rsidR="007E48E8" w:rsidRPr="000A11E4" w:rsidRDefault="007E48E8" w:rsidP="000A11E4">
      <w:pPr>
        <w:jc w:val="both"/>
        <w:rPr>
          <w:color w:val="000000"/>
          <w:u w:val="single"/>
        </w:rPr>
      </w:pPr>
    </w:p>
    <w:p w:rsidR="007E48E8" w:rsidRPr="000A11E4" w:rsidRDefault="007E48E8" w:rsidP="000A11E4">
      <w:pPr>
        <w:jc w:val="both"/>
        <w:rPr>
          <w:color w:val="000000"/>
          <w:u w:val="single"/>
        </w:rPr>
      </w:pPr>
    </w:p>
    <w:p w:rsidR="000A43B7" w:rsidRPr="000A11E4" w:rsidRDefault="000A43B7" w:rsidP="000A11E4">
      <w:pPr>
        <w:pStyle w:val="Zkladntext"/>
        <w:numPr>
          <w:ilvl w:val="0"/>
          <w:numId w:val="17"/>
        </w:numPr>
        <w:spacing w:after="0"/>
        <w:jc w:val="center"/>
        <w:rPr>
          <w:b/>
          <w:bCs/>
        </w:rPr>
      </w:pPr>
    </w:p>
    <w:p w:rsidR="000A43B7" w:rsidRPr="000A11E4" w:rsidRDefault="000A43B7" w:rsidP="000A11E4">
      <w:pPr>
        <w:ind w:left="720" w:hanging="720"/>
        <w:jc w:val="center"/>
        <w:rPr>
          <w:b/>
          <w:bCs/>
          <w:color w:val="000000"/>
        </w:rPr>
      </w:pPr>
      <w:bookmarkStart w:id="31" w:name="_DV_M111"/>
      <w:bookmarkEnd w:id="31"/>
      <w:r w:rsidRPr="000A11E4">
        <w:rPr>
          <w:b/>
          <w:bCs/>
          <w:color w:val="000000"/>
        </w:rPr>
        <w:t>KUPNÍ CENA A ZPŮSOB JEJÍ ÚHRADY</w:t>
      </w:r>
      <w:bookmarkStart w:id="32" w:name="_DV_M112"/>
      <w:bookmarkStart w:id="33" w:name="_DV_M125"/>
      <w:bookmarkEnd w:id="32"/>
      <w:bookmarkEnd w:id="33"/>
    </w:p>
    <w:p w:rsidR="00F92262" w:rsidRPr="000A11E4" w:rsidRDefault="00F92262" w:rsidP="000A11E4">
      <w:pPr>
        <w:ind w:left="720" w:hanging="720"/>
        <w:jc w:val="center"/>
        <w:rPr>
          <w:b/>
          <w:bCs/>
          <w:color w:val="000000"/>
        </w:rPr>
      </w:pPr>
    </w:p>
    <w:p w:rsidR="00E13A6B" w:rsidRPr="000A11E4" w:rsidRDefault="000A43B7" w:rsidP="000A11E4">
      <w:pPr>
        <w:pStyle w:val="Zkladntext"/>
        <w:numPr>
          <w:ilvl w:val="1"/>
          <w:numId w:val="17"/>
        </w:numPr>
        <w:spacing w:after="0"/>
        <w:ind w:hanging="720"/>
        <w:jc w:val="both"/>
      </w:pPr>
      <w:bookmarkStart w:id="34" w:name="_DV_M126"/>
      <w:bookmarkStart w:id="35" w:name="_Ref269288633"/>
      <w:bookmarkEnd w:id="34"/>
      <w:r w:rsidRPr="000A11E4">
        <w:t xml:space="preserve">Smluvní strany sjednávají </w:t>
      </w:r>
      <w:r w:rsidR="002723C7" w:rsidRPr="000A11E4">
        <w:t xml:space="preserve">celkovou </w:t>
      </w:r>
      <w:r w:rsidR="00F6086A">
        <w:t xml:space="preserve">kupní cenu </w:t>
      </w:r>
      <w:r w:rsidRPr="000A11E4">
        <w:t>takto:</w:t>
      </w:r>
      <w:bookmarkEnd w:id="35"/>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t>Cena celkem v Kč bez DPH:</w:t>
      </w:r>
      <w:r w:rsidRPr="000A11E4">
        <w:tab/>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lastRenderedPageBreak/>
        <w:t xml:space="preserve">Výše DPH v Kč:  </w:t>
      </w:r>
      <w:r w:rsidRPr="000A11E4">
        <w:tab/>
      </w:r>
      <w:r w:rsidRPr="000A11E4">
        <w:tab/>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EB5C3A" w:rsidRPr="000A11E4" w:rsidRDefault="00EB5C3A" w:rsidP="000A11E4">
      <w:pPr>
        <w:pStyle w:val="Zkladntext"/>
        <w:spacing w:after="0"/>
        <w:ind w:left="480" w:firstLine="0"/>
        <w:jc w:val="both"/>
      </w:pPr>
    </w:p>
    <w:p w:rsidR="00EB5C3A" w:rsidRPr="000A11E4" w:rsidRDefault="00EB5C3A" w:rsidP="000A11E4">
      <w:pPr>
        <w:pStyle w:val="Zkladntext"/>
        <w:spacing w:after="0"/>
        <w:ind w:left="480" w:firstLine="0"/>
        <w:jc w:val="both"/>
      </w:pPr>
      <w:r w:rsidRPr="000A11E4">
        <w:t xml:space="preserve">Cena celkem v Kč včetně DPH: </w:t>
      </w:r>
      <w:r w:rsidRPr="000A11E4">
        <w:rPr>
          <w:bCs/>
          <w:iCs/>
          <w:highlight w:val="cyan"/>
          <w:shd w:val="clear" w:color="auto" w:fill="00FFFF"/>
        </w:rPr>
        <w:t xml:space="preserve">[DOPLNÍ </w:t>
      </w:r>
      <w:r w:rsidRPr="000A11E4">
        <w:rPr>
          <w:bCs/>
          <w:iCs/>
          <w:highlight w:val="cyan"/>
        </w:rPr>
        <w:t>DODAVATEL</w:t>
      </w:r>
      <w:r w:rsidRPr="000A11E4">
        <w:rPr>
          <w:bCs/>
          <w:iCs/>
          <w:highlight w:val="cyan"/>
          <w:shd w:val="clear" w:color="auto" w:fill="00FFFF"/>
        </w:rPr>
        <w:t>]</w:t>
      </w:r>
    </w:p>
    <w:p w:rsidR="000A43B7" w:rsidRPr="000A11E4" w:rsidRDefault="000A43B7" w:rsidP="000A11E4">
      <w:pPr>
        <w:jc w:val="both"/>
      </w:pPr>
      <w:r w:rsidRPr="000A11E4">
        <w:tab/>
      </w:r>
    </w:p>
    <w:p w:rsidR="000A43B7" w:rsidRPr="000A11E4" w:rsidRDefault="000A43B7" w:rsidP="000A11E4">
      <w:pPr>
        <w:ind w:left="480"/>
        <w:jc w:val="both"/>
      </w:pPr>
      <w:r w:rsidRPr="000A11E4">
        <w:t xml:space="preserve">Pro vyloučení pochybností </w:t>
      </w:r>
      <w:r w:rsidR="00EB5C3A" w:rsidRPr="000A11E4">
        <w:t>Smluvní strany konstatují</w:t>
      </w:r>
      <w:r w:rsidRPr="000A11E4">
        <w:t xml:space="preserve">, že kupní cena za </w:t>
      </w:r>
      <w:r w:rsidR="005C4519">
        <w:t>Kontejner</w:t>
      </w:r>
      <w:r w:rsidR="00F6086A">
        <w:t xml:space="preserve"> </w:t>
      </w:r>
      <w:r w:rsidRPr="000A11E4">
        <w:t xml:space="preserve">je souhrnnou cenou za splnění předmětu této Smlouvy. </w:t>
      </w:r>
    </w:p>
    <w:p w:rsidR="000A43B7" w:rsidRPr="000A11E4" w:rsidRDefault="000A43B7" w:rsidP="000A11E4">
      <w:pPr>
        <w:ind w:left="480"/>
        <w:jc w:val="both"/>
      </w:pPr>
    </w:p>
    <w:p w:rsidR="000A43B7" w:rsidRPr="000A11E4" w:rsidRDefault="000A43B7" w:rsidP="000A11E4">
      <w:pPr>
        <w:pStyle w:val="Zkladntext"/>
        <w:numPr>
          <w:ilvl w:val="1"/>
          <w:numId w:val="17"/>
        </w:numPr>
        <w:spacing w:after="0"/>
        <w:ind w:hanging="720"/>
        <w:jc w:val="both"/>
        <w:rPr>
          <w:color w:val="000000"/>
        </w:rPr>
      </w:pPr>
      <w:bookmarkStart w:id="36" w:name="_DV_M127"/>
      <w:bookmarkStart w:id="37" w:name="_DV_M129"/>
      <w:bookmarkStart w:id="38" w:name="_DV_M130"/>
      <w:bookmarkStart w:id="39" w:name="_DV_M132"/>
      <w:bookmarkStart w:id="40" w:name="_DV_M133"/>
      <w:bookmarkStart w:id="41" w:name="_DV_M135"/>
      <w:bookmarkStart w:id="42" w:name="_DV_M136"/>
      <w:bookmarkStart w:id="43" w:name="_DV_M137"/>
      <w:bookmarkStart w:id="44" w:name="_DV_M40"/>
      <w:bookmarkEnd w:id="36"/>
      <w:bookmarkEnd w:id="37"/>
      <w:bookmarkEnd w:id="38"/>
      <w:bookmarkEnd w:id="39"/>
      <w:bookmarkEnd w:id="40"/>
      <w:bookmarkEnd w:id="41"/>
      <w:bookmarkEnd w:id="42"/>
      <w:bookmarkEnd w:id="43"/>
      <w:bookmarkEnd w:id="44"/>
      <w:r w:rsidRPr="000A11E4">
        <w:rPr>
          <w:color w:val="000000"/>
        </w:rPr>
        <w:t>Smluvní strany se dohodly, že celková kupní cena je sjednána jako pevná a nepřekročitelná</w:t>
      </w:r>
      <w:r w:rsidRPr="000A11E4">
        <w:t>.</w:t>
      </w:r>
    </w:p>
    <w:p w:rsidR="008C26B3" w:rsidRPr="000A11E4" w:rsidRDefault="008C26B3" w:rsidP="000A11E4">
      <w:pPr>
        <w:pStyle w:val="Zkladntext"/>
        <w:spacing w:after="0"/>
        <w:ind w:left="480" w:firstLine="0"/>
        <w:jc w:val="both"/>
        <w:rPr>
          <w:color w:val="000000"/>
        </w:rPr>
      </w:pPr>
    </w:p>
    <w:p w:rsidR="006E6DC9" w:rsidRPr="002F36C3" w:rsidRDefault="002F36C3" w:rsidP="000A11E4">
      <w:pPr>
        <w:pStyle w:val="Zkladntext"/>
        <w:numPr>
          <w:ilvl w:val="1"/>
          <w:numId w:val="17"/>
        </w:numPr>
        <w:spacing w:after="0"/>
        <w:ind w:hanging="720"/>
        <w:jc w:val="both"/>
        <w:rPr>
          <w:color w:val="000000"/>
        </w:rPr>
      </w:pPr>
      <w:r w:rsidRPr="002F36C3">
        <w:rPr>
          <w:color w:val="000000"/>
        </w:rPr>
        <w:t>K</w:t>
      </w:r>
      <w:r w:rsidR="00111BBD" w:rsidRPr="002F36C3">
        <w:rPr>
          <w:color w:val="000000"/>
        </w:rPr>
        <w:t>upní cen</w:t>
      </w:r>
      <w:r w:rsidRPr="002F36C3">
        <w:rPr>
          <w:color w:val="000000"/>
        </w:rPr>
        <w:t xml:space="preserve">a </w:t>
      </w:r>
      <w:r w:rsidR="00CB207B" w:rsidRPr="002F36C3">
        <w:rPr>
          <w:color w:val="000000"/>
        </w:rPr>
        <w:t xml:space="preserve">bude uhrazena </w:t>
      </w:r>
      <w:r w:rsidR="00DC73D1" w:rsidRPr="002F36C3">
        <w:rPr>
          <w:color w:val="000000"/>
        </w:rPr>
        <w:t xml:space="preserve">na základě </w:t>
      </w:r>
      <w:r w:rsidRPr="002F36C3">
        <w:rPr>
          <w:color w:val="000000"/>
        </w:rPr>
        <w:t xml:space="preserve">daňového dokladu – faktury </w:t>
      </w:r>
      <w:r w:rsidR="00DC73D1" w:rsidRPr="002F36C3">
        <w:rPr>
          <w:color w:val="000000"/>
        </w:rPr>
        <w:t>vystavené Prodávajícím</w:t>
      </w:r>
      <w:r>
        <w:rPr>
          <w:color w:val="000000"/>
        </w:rPr>
        <w:t>, kdy s</w:t>
      </w:r>
      <w:r w:rsidR="00111BBD" w:rsidRPr="002F36C3">
        <w:rPr>
          <w:color w:val="000000"/>
        </w:rPr>
        <w:t xml:space="preserve">platnost faktury </w:t>
      </w:r>
      <w:r>
        <w:rPr>
          <w:color w:val="000000"/>
        </w:rPr>
        <w:t xml:space="preserve">bude činit </w:t>
      </w:r>
      <w:r w:rsidR="00E952DF" w:rsidRPr="00E952DF">
        <w:rPr>
          <w:color w:val="000000"/>
        </w:rPr>
        <w:t>30 dnů od data jejího doručení</w:t>
      </w:r>
      <w:r w:rsidR="005E565E" w:rsidRPr="002F36C3">
        <w:rPr>
          <w:color w:val="000000"/>
        </w:rPr>
        <w:t xml:space="preserve"> Kupujícímu</w:t>
      </w:r>
      <w:r w:rsidR="00111BBD" w:rsidRPr="002F36C3">
        <w:rPr>
          <w:color w:val="000000"/>
        </w:rPr>
        <w:t>.</w:t>
      </w:r>
      <w:r>
        <w:rPr>
          <w:color w:val="000000"/>
        </w:rPr>
        <w:t xml:space="preserve"> </w:t>
      </w:r>
    </w:p>
    <w:p w:rsidR="006E6DC9" w:rsidRPr="000A11E4" w:rsidRDefault="006E6DC9" w:rsidP="000A11E4">
      <w:pPr>
        <w:pStyle w:val="Zkladntext"/>
        <w:spacing w:after="0"/>
        <w:ind w:left="480" w:firstLine="0"/>
        <w:jc w:val="both"/>
        <w:rPr>
          <w:color w:val="000000"/>
        </w:rPr>
      </w:pPr>
    </w:p>
    <w:p w:rsidR="006E6DC9" w:rsidRPr="000A11E4" w:rsidRDefault="000A43B7" w:rsidP="000A11E4">
      <w:pPr>
        <w:pStyle w:val="Zkladntext"/>
        <w:numPr>
          <w:ilvl w:val="1"/>
          <w:numId w:val="17"/>
        </w:numPr>
        <w:spacing w:after="0"/>
        <w:ind w:hanging="720"/>
        <w:jc w:val="both"/>
        <w:rPr>
          <w:color w:val="000000"/>
        </w:rPr>
      </w:pPr>
      <w:r w:rsidRPr="000A11E4">
        <w:t xml:space="preserve">Prodávající </w:t>
      </w:r>
      <w:r w:rsidR="002F36C3">
        <w:t xml:space="preserve">je oprávněn vystavit </w:t>
      </w:r>
      <w:r w:rsidR="00F6086A">
        <w:t xml:space="preserve">příslušnou </w:t>
      </w:r>
      <w:r w:rsidR="002F36C3">
        <w:t>f</w:t>
      </w:r>
      <w:r w:rsidRPr="000A11E4">
        <w:t xml:space="preserve">akturu na úhradu kupní ceny </w:t>
      </w:r>
      <w:r w:rsidR="00F6086A">
        <w:t xml:space="preserve">pouze </w:t>
      </w:r>
      <w:r w:rsidRPr="000A11E4">
        <w:t xml:space="preserve">za </w:t>
      </w:r>
      <w:r w:rsidR="005C4519">
        <w:t>Kontejner dodaný</w:t>
      </w:r>
      <w:r w:rsidR="00F6086A">
        <w:t xml:space="preserve"> řádně, včas a bez vad a to </w:t>
      </w:r>
      <w:r w:rsidRPr="000A11E4">
        <w:t xml:space="preserve">nejdříve v den </w:t>
      </w:r>
      <w:r w:rsidR="005C4519">
        <w:t>jeho</w:t>
      </w:r>
      <w:r w:rsidR="00F6086A">
        <w:t xml:space="preserve"> </w:t>
      </w:r>
      <w:r w:rsidR="002F36C3">
        <w:t xml:space="preserve">dodání </w:t>
      </w:r>
      <w:r w:rsidRPr="000A11E4">
        <w:t>Kupujícím</w:t>
      </w:r>
      <w:r w:rsidR="00F6086A">
        <w:t>u.</w:t>
      </w:r>
    </w:p>
    <w:p w:rsidR="006E6DC9" w:rsidRPr="000A11E4" w:rsidRDefault="006E6DC9" w:rsidP="000A11E4">
      <w:pPr>
        <w:pStyle w:val="Zkladntext"/>
        <w:spacing w:after="0"/>
        <w:ind w:left="480" w:firstLine="0"/>
        <w:jc w:val="both"/>
        <w:rPr>
          <w:color w:val="000000"/>
        </w:rPr>
      </w:pPr>
    </w:p>
    <w:p w:rsidR="006E6DC9" w:rsidRPr="000A11E4" w:rsidRDefault="000A43B7" w:rsidP="000A11E4">
      <w:pPr>
        <w:pStyle w:val="Zkladntext"/>
        <w:numPr>
          <w:ilvl w:val="1"/>
          <w:numId w:val="17"/>
        </w:numPr>
        <w:spacing w:after="0"/>
        <w:ind w:hanging="720"/>
        <w:jc w:val="both"/>
        <w:rPr>
          <w:color w:val="000000"/>
        </w:rPr>
      </w:pPr>
      <w:r w:rsidRPr="000A11E4">
        <w:rPr>
          <w:color w:val="000000"/>
        </w:rPr>
        <w:t xml:space="preserve">Kupní cena bude </w:t>
      </w:r>
      <w:r w:rsidR="00EE705D">
        <w:rPr>
          <w:color w:val="000000"/>
        </w:rPr>
        <w:t xml:space="preserve">uhrazena </w:t>
      </w:r>
      <w:r w:rsidRPr="000A11E4">
        <w:rPr>
          <w:color w:val="000000"/>
        </w:rPr>
        <w:t xml:space="preserve">na bankovní účet Prodávajícího uvedený </w:t>
      </w:r>
      <w:r w:rsidR="00E65157" w:rsidRPr="000A11E4">
        <w:rPr>
          <w:color w:val="000000"/>
        </w:rPr>
        <w:t>v záhlaví této Smlouvy</w:t>
      </w:r>
      <w:r w:rsidRPr="000A11E4">
        <w:rPr>
          <w:color w:val="000000"/>
        </w:rPr>
        <w:t>. Kupní cena je splatná v</w:t>
      </w:r>
      <w:r w:rsidR="00915911" w:rsidRPr="000A11E4">
        <w:rPr>
          <w:color w:val="000000"/>
        </w:rPr>
        <w:t> </w:t>
      </w:r>
      <w:r w:rsidRPr="000A11E4">
        <w:rPr>
          <w:color w:val="000000"/>
        </w:rPr>
        <w:t>českých</w:t>
      </w:r>
      <w:r w:rsidR="00915911" w:rsidRPr="000A11E4">
        <w:rPr>
          <w:color w:val="000000"/>
        </w:rPr>
        <w:t xml:space="preserve"> korunách</w:t>
      </w:r>
      <w:r w:rsidRPr="000A11E4">
        <w:rPr>
          <w:color w:val="000000"/>
        </w:rPr>
        <w:t xml:space="preserve"> (Kč).</w:t>
      </w:r>
      <w:bookmarkStart w:id="45" w:name="_DV_M41"/>
      <w:bookmarkStart w:id="46" w:name="_Ref269288217"/>
      <w:bookmarkEnd w:id="45"/>
    </w:p>
    <w:p w:rsidR="006E6DC9" w:rsidRPr="000A11E4" w:rsidRDefault="006E6DC9" w:rsidP="000A11E4">
      <w:pPr>
        <w:pStyle w:val="Zkladntext"/>
        <w:spacing w:after="0"/>
        <w:ind w:left="480" w:firstLine="0"/>
        <w:jc w:val="both"/>
        <w:rPr>
          <w:color w:val="000000"/>
        </w:rPr>
      </w:pPr>
    </w:p>
    <w:p w:rsidR="000A43B7" w:rsidRPr="000A11E4" w:rsidRDefault="00F6086A" w:rsidP="000A11E4">
      <w:pPr>
        <w:pStyle w:val="Zkladntext"/>
        <w:numPr>
          <w:ilvl w:val="1"/>
          <w:numId w:val="17"/>
        </w:numPr>
        <w:spacing w:after="0"/>
        <w:ind w:hanging="720"/>
        <w:jc w:val="both"/>
        <w:rPr>
          <w:color w:val="000000"/>
        </w:rPr>
      </w:pPr>
      <w:r>
        <w:rPr>
          <w:color w:val="000000"/>
        </w:rPr>
        <w:t xml:space="preserve">Faktura vystavená Prodávajícím </w:t>
      </w:r>
      <w:r w:rsidR="000A43B7" w:rsidRPr="000A11E4">
        <w:rPr>
          <w:color w:val="000000"/>
        </w:rPr>
        <w:t>musí splňovat veškeré náležitosti daňového dokladu ve smyslu příslušných právních předpisů platných na území České republiky a musí obsahovat ve vztahu k</w:t>
      </w:r>
      <w:r w:rsidR="00FE4307" w:rsidRPr="000A11E4">
        <w:rPr>
          <w:color w:val="000000"/>
        </w:rPr>
        <w:t> </w:t>
      </w:r>
      <w:r w:rsidR="000A43B7" w:rsidRPr="000A11E4">
        <w:rPr>
          <w:color w:val="000000"/>
        </w:rPr>
        <w:t xml:space="preserve">příslušnému </w:t>
      </w:r>
      <w:r w:rsidR="008A16FE">
        <w:rPr>
          <w:color w:val="000000"/>
        </w:rPr>
        <w:t xml:space="preserve">předmětu plnění </w:t>
      </w:r>
      <w:r w:rsidR="000A43B7" w:rsidRPr="000A11E4">
        <w:rPr>
          <w:color w:val="000000"/>
        </w:rPr>
        <w:t xml:space="preserve">věcně správné a </w:t>
      </w:r>
      <w:r w:rsidR="008A16FE">
        <w:rPr>
          <w:color w:val="000000"/>
        </w:rPr>
        <w:t xml:space="preserve">musí být doklad o předání předmětu plnění </w:t>
      </w:r>
      <w:r w:rsidR="008A16FE" w:rsidRPr="00EE705D">
        <w:rPr>
          <w:bCs/>
        </w:rPr>
        <w:t>kupujícím</w:t>
      </w:r>
      <w:r w:rsidR="008A16FE">
        <w:rPr>
          <w:bCs/>
        </w:rPr>
        <w:t xml:space="preserve">u, který </w:t>
      </w:r>
      <w:r w:rsidR="000A43B7" w:rsidRPr="000A11E4">
        <w:rPr>
          <w:color w:val="000000"/>
        </w:rPr>
        <w:t>doklád</w:t>
      </w:r>
      <w:r w:rsidR="008A16FE">
        <w:rPr>
          <w:color w:val="000000"/>
        </w:rPr>
        <w:t>á</w:t>
      </w:r>
      <w:r w:rsidR="000A43B7" w:rsidRPr="000A11E4">
        <w:rPr>
          <w:color w:val="000000"/>
        </w:rPr>
        <w:t xml:space="preserve"> oprávněnost fakturované částky.</w:t>
      </w:r>
      <w:bookmarkEnd w:id="46"/>
    </w:p>
    <w:p w:rsidR="008A16FE" w:rsidRDefault="008A16FE" w:rsidP="000A11E4">
      <w:pPr>
        <w:pStyle w:val="Zkladntext"/>
        <w:spacing w:after="0"/>
        <w:ind w:firstLine="480"/>
        <w:jc w:val="both"/>
        <w:rPr>
          <w:color w:val="000000"/>
        </w:rPr>
      </w:pPr>
    </w:p>
    <w:p w:rsidR="00037BFF" w:rsidRPr="000A11E4" w:rsidRDefault="00037BFF" w:rsidP="000A11E4">
      <w:pPr>
        <w:pStyle w:val="Zkladntext"/>
        <w:spacing w:after="0"/>
        <w:ind w:firstLine="480"/>
        <w:jc w:val="both"/>
        <w:rPr>
          <w:color w:val="000000"/>
        </w:rPr>
      </w:pPr>
      <w:r w:rsidRPr="000A11E4">
        <w:rPr>
          <w:color w:val="000000"/>
        </w:rPr>
        <w:t>Faktura musí obsahovat zejména tyto náležitosti:</w:t>
      </w:r>
    </w:p>
    <w:p w:rsidR="00BE3AF7" w:rsidRPr="000A11E4" w:rsidRDefault="00BE3AF7" w:rsidP="000A11E4">
      <w:pPr>
        <w:pStyle w:val="Zkladntext"/>
        <w:spacing w:after="0"/>
        <w:ind w:firstLine="480"/>
        <w:jc w:val="both"/>
        <w:rPr>
          <w:color w:val="000000"/>
        </w:rPr>
      </w:pPr>
    </w:p>
    <w:p w:rsidR="00037BFF" w:rsidRPr="000A11E4" w:rsidRDefault="00037BFF" w:rsidP="000A11E4">
      <w:pPr>
        <w:pStyle w:val="Zkladntext"/>
        <w:spacing w:after="0"/>
        <w:ind w:firstLine="480"/>
        <w:jc w:val="both"/>
        <w:rPr>
          <w:color w:val="000000"/>
        </w:rPr>
      </w:pPr>
      <w:r w:rsidRPr="000A11E4">
        <w:rPr>
          <w:color w:val="000000"/>
        </w:rPr>
        <w:t>a) označení faktury a její číslo</w:t>
      </w:r>
    </w:p>
    <w:p w:rsidR="00B06EFA" w:rsidRPr="000A11E4" w:rsidRDefault="00037BFF" w:rsidP="000A11E4">
      <w:pPr>
        <w:pStyle w:val="Zkladntext"/>
        <w:spacing w:after="0"/>
        <w:ind w:firstLine="480"/>
        <w:jc w:val="both"/>
        <w:rPr>
          <w:color w:val="000000"/>
        </w:rPr>
      </w:pPr>
      <w:r w:rsidRPr="000A11E4">
        <w:rPr>
          <w:color w:val="000000"/>
        </w:rPr>
        <w:t xml:space="preserve">b) obchodní název, sídlo a IČ Kupujícího a </w:t>
      </w:r>
      <w:r w:rsidR="00EE705D">
        <w:rPr>
          <w:color w:val="000000"/>
        </w:rPr>
        <w:t>P</w:t>
      </w:r>
      <w:r w:rsidRPr="000A11E4">
        <w:rPr>
          <w:color w:val="000000"/>
        </w:rPr>
        <w:t>rodávajícího</w:t>
      </w:r>
    </w:p>
    <w:p w:rsidR="00037BFF" w:rsidRPr="000A11E4" w:rsidRDefault="00037BFF" w:rsidP="000A11E4">
      <w:pPr>
        <w:pStyle w:val="Zkladntext"/>
        <w:spacing w:after="0"/>
        <w:ind w:firstLine="480"/>
        <w:jc w:val="both"/>
        <w:rPr>
          <w:color w:val="000000"/>
        </w:rPr>
      </w:pPr>
      <w:r w:rsidRPr="000A11E4">
        <w:rPr>
          <w:color w:val="000000"/>
        </w:rPr>
        <w:t>c) předmět dodávky a den jejího plnění</w:t>
      </w:r>
      <w:r w:rsidR="00E65157" w:rsidRPr="000A11E4">
        <w:rPr>
          <w:color w:val="000000"/>
        </w:rPr>
        <w:t xml:space="preserve"> (datum uskutečnění zdanitelného plnění)</w:t>
      </w:r>
    </w:p>
    <w:p w:rsidR="00037BFF" w:rsidRPr="000A11E4" w:rsidRDefault="00037BFF" w:rsidP="000A11E4">
      <w:pPr>
        <w:pStyle w:val="Zkladntext"/>
        <w:spacing w:after="0"/>
        <w:ind w:firstLine="480"/>
        <w:jc w:val="both"/>
        <w:rPr>
          <w:color w:val="000000"/>
        </w:rPr>
      </w:pPr>
      <w:r w:rsidRPr="000A11E4">
        <w:rPr>
          <w:color w:val="000000"/>
        </w:rPr>
        <w:t xml:space="preserve">d) den </w:t>
      </w:r>
      <w:r w:rsidR="00980390" w:rsidRPr="000A11E4">
        <w:rPr>
          <w:color w:val="000000"/>
        </w:rPr>
        <w:t>vystavení</w:t>
      </w:r>
      <w:r w:rsidRPr="000A11E4">
        <w:rPr>
          <w:color w:val="000000"/>
        </w:rPr>
        <w:t xml:space="preserve"> faktury a datum její splatnosti</w:t>
      </w:r>
    </w:p>
    <w:p w:rsidR="00037BFF" w:rsidRPr="000A11E4" w:rsidRDefault="00037BFF" w:rsidP="000A11E4">
      <w:pPr>
        <w:pStyle w:val="Zkladntext"/>
        <w:spacing w:after="0"/>
        <w:ind w:firstLine="480"/>
        <w:jc w:val="both"/>
        <w:rPr>
          <w:color w:val="000000"/>
        </w:rPr>
      </w:pPr>
      <w:r w:rsidRPr="000A11E4">
        <w:rPr>
          <w:color w:val="000000"/>
        </w:rPr>
        <w:t>e) označení banky a číslo účtu, na který má být splacena</w:t>
      </w:r>
    </w:p>
    <w:p w:rsidR="00037BFF" w:rsidRPr="000A11E4" w:rsidRDefault="00037BFF" w:rsidP="000A11E4">
      <w:pPr>
        <w:pStyle w:val="Zkladntext"/>
        <w:spacing w:after="0"/>
        <w:ind w:firstLine="480"/>
        <w:jc w:val="both"/>
        <w:rPr>
          <w:color w:val="000000"/>
        </w:rPr>
      </w:pPr>
      <w:r w:rsidRPr="000A11E4">
        <w:rPr>
          <w:color w:val="000000"/>
        </w:rPr>
        <w:t>f) popis předmětu plnění</w:t>
      </w:r>
    </w:p>
    <w:p w:rsidR="00037BFF" w:rsidRPr="000A11E4" w:rsidRDefault="00037BFF" w:rsidP="000A11E4">
      <w:pPr>
        <w:pStyle w:val="Zkladntext"/>
        <w:spacing w:after="0"/>
        <w:ind w:firstLine="480"/>
        <w:jc w:val="both"/>
        <w:rPr>
          <w:color w:val="000000"/>
        </w:rPr>
      </w:pPr>
      <w:r w:rsidRPr="000A11E4">
        <w:rPr>
          <w:color w:val="000000"/>
        </w:rPr>
        <w:t>g) celkovou fakturovanou částku</w:t>
      </w:r>
    </w:p>
    <w:p w:rsidR="006E6DC9" w:rsidRPr="000A11E4" w:rsidRDefault="00B06EFA" w:rsidP="000A11E4">
      <w:pPr>
        <w:pStyle w:val="Zkladntext"/>
        <w:spacing w:after="0"/>
        <w:ind w:left="480" w:firstLine="0"/>
        <w:jc w:val="both"/>
        <w:rPr>
          <w:color w:val="000000"/>
        </w:rPr>
      </w:pPr>
      <w:r w:rsidRPr="000A11E4">
        <w:rPr>
          <w:color w:val="000000"/>
        </w:rPr>
        <w:t xml:space="preserve">h) název a číslo projektu: </w:t>
      </w:r>
      <w:r w:rsidR="008A16FE">
        <w:rPr>
          <w:color w:val="000000"/>
        </w:rPr>
        <w:t>„</w:t>
      </w:r>
      <w:r w:rsidR="00EE705D" w:rsidRPr="00EE705D">
        <w:t>Předcházení vzniku odpadů v obci Blešno</w:t>
      </w:r>
      <w:r w:rsidR="008A16FE">
        <w:t>“</w:t>
      </w:r>
      <w:r w:rsidR="00EE705D" w:rsidRPr="00EE705D">
        <w:t>,</w:t>
      </w:r>
      <w:r w:rsidR="00EE705D" w:rsidRPr="00950F0E">
        <w:t xml:space="preserve"> registrační číslo projektu: CZ.05.3.29/0.0/19_122/0013319.  </w:t>
      </w:r>
    </w:p>
    <w:p w:rsidR="006E6DC9" w:rsidRPr="000A11E4" w:rsidRDefault="006E6DC9" w:rsidP="000A11E4">
      <w:pPr>
        <w:pStyle w:val="Zkladntext"/>
        <w:spacing w:after="0"/>
        <w:jc w:val="both"/>
        <w:rPr>
          <w:color w:val="000000"/>
        </w:rPr>
      </w:pPr>
    </w:p>
    <w:p w:rsidR="000A43B7" w:rsidRPr="000A11E4" w:rsidRDefault="008A16FE" w:rsidP="000A11E4">
      <w:pPr>
        <w:pStyle w:val="Zkladntext"/>
        <w:numPr>
          <w:ilvl w:val="1"/>
          <w:numId w:val="17"/>
        </w:numPr>
        <w:spacing w:after="0"/>
        <w:ind w:hanging="720"/>
        <w:jc w:val="both"/>
        <w:rPr>
          <w:color w:val="000000"/>
        </w:rPr>
      </w:pPr>
      <w:bookmarkStart w:id="47" w:name="_DV_M42"/>
      <w:bookmarkStart w:id="48" w:name="_Ref269288711"/>
      <w:bookmarkEnd w:id="47"/>
      <w:r>
        <w:rPr>
          <w:color w:val="000000"/>
        </w:rPr>
        <w:t xml:space="preserve">V případě, že </w:t>
      </w:r>
      <w:r w:rsidR="00DD1130">
        <w:rPr>
          <w:color w:val="000000"/>
        </w:rPr>
        <w:t xml:space="preserve">faktura </w:t>
      </w:r>
      <w:r w:rsidRPr="000A11E4">
        <w:rPr>
          <w:color w:val="000000"/>
        </w:rPr>
        <w:t>nebude obsahovat výše uvedené náležitosti</w:t>
      </w:r>
      <w:r>
        <w:rPr>
          <w:color w:val="000000"/>
        </w:rPr>
        <w:t xml:space="preserve"> je</w:t>
      </w:r>
      <w:r w:rsidRPr="000A11E4">
        <w:rPr>
          <w:color w:val="000000"/>
        </w:rPr>
        <w:t xml:space="preserve"> </w:t>
      </w:r>
      <w:r w:rsidR="000A43B7" w:rsidRPr="000A11E4">
        <w:rPr>
          <w:color w:val="000000"/>
        </w:rPr>
        <w:t xml:space="preserve">Kupující oprávněn </w:t>
      </w:r>
      <w:r w:rsidR="00DD1130">
        <w:rPr>
          <w:color w:val="000000"/>
        </w:rPr>
        <w:t xml:space="preserve">ji Prodávajícímu </w:t>
      </w:r>
      <w:r w:rsidR="000A43B7" w:rsidRPr="000A11E4">
        <w:rPr>
          <w:color w:val="000000"/>
        </w:rPr>
        <w:t xml:space="preserve">vrátit </w:t>
      </w:r>
      <w:r w:rsidR="00DD1130">
        <w:rPr>
          <w:color w:val="000000"/>
        </w:rPr>
        <w:t>k opravě</w:t>
      </w:r>
      <w:r w:rsidR="00EC7B69" w:rsidRPr="000A11E4">
        <w:rPr>
          <w:color w:val="000000"/>
        </w:rPr>
        <w:t>.</w:t>
      </w:r>
      <w:r>
        <w:rPr>
          <w:color w:val="000000"/>
        </w:rPr>
        <w:t xml:space="preserve"> </w:t>
      </w:r>
      <w:r w:rsidR="000A43B7" w:rsidRPr="000A11E4">
        <w:rPr>
          <w:color w:val="000000"/>
        </w:rPr>
        <w:t>Prodávající je v</w:t>
      </w:r>
      <w:r w:rsidR="00DD1130">
        <w:rPr>
          <w:color w:val="000000"/>
        </w:rPr>
        <w:t> </w:t>
      </w:r>
      <w:r w:rsidR="000A43B7" w:rsidRPr="000A11E4">
        <w:rPr>
          <w:color w:val="000000"/>
        </w:rPr>
        <w:t>t</w:t>
      </w:r>
      <w:r w:rsidR="00DD1130">
        <w:rPr>
          <w:color w:val="000000"/>
        </w:rPr>
        <w:t xml:space="preserve">akovém </w:t>
      </w:r>
      <w:r w:rsidR="000A43B7" w:rsidRPr="000A11E4">
        <w:rPr>
          <w:color w:val="000000"/>
        </w:rPr>
        <w:t>případě povinen Kupují</w:t>
      </w:r>
      <w:r>
        <w:rPr>
          <w:color w:val="000000"/>
        </w:rPr>
        <w:t xml:space="preserve">címu bezodkladně doručit </w:t>
      </w:r>
      <w:r w:rsidR="00DD1130">
        <w:rPr>
          <w:color w:val="000000"/>
        </w:rPr>
        <w:t xml:space="preserve">fakturu </w:t>
      </w:r>
      <w:r>
        <w:rPr>
          <w:color w:val="000000"/>
        </w:rPr>
        <w:t xml:space="preserve">novou </w:t>
      </w:r>
      <w:r w:rsidR="00DD1130">
        <w:rPr>
          <w:color w:val="000000"/>
        </w:rPr>
        <w:t>obsahující v</w:t>
      </w:r>
      <w:r>
        <w:rPr>
          <w:color w:val="000000"/>
        </w:rPr>
        <w:t xml:space="preserve">šechny potřebné </w:t>
      </w:r>
      <w:r w:rsidR="000A43B7" w:rsidRPr="000A11E4">
        <w:rPr>
          <w:color w:val="000000"/>
        </w:rPr>
        <w:t>náležitost</w:t>
      </w:r>
      <w:r>
        <w:rPr>
          <w:color w:val="000000"/>
        </w:rPr>
        <w:t>i</w:t>
      </w:r>
      <w:r w:rsidR="000A43B7" w:rsidRPr="000A11E4">
        <w:rPr>
          <w:color w:val="000000"/>
        </w:rPr>
        <w:t>.</w:t>
      </w:r>
      <w:bookmarkEnd w:id="48"/>
    </w:p>
    <w:p w:rsidR="000A43B7" w:rsidRPr="000A11E4" w:rsidRDefault="000A43B7" w:rsidP="000A11E4">
      <w:pPr>
        <w:ind w:left="72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49" w:name="_Ref269288847"/>
      <w:r w:rsidRPr="000A11E4">
        <w:rPr>
          <w:color w:val="000000"/>
        </w:rPr>
        <w:t xml:space="preserve">Faktura je splatná ve lhůtě </w:t>
      </w:r>
      <w:r w:rsidR="00E952DF" w:rsidRPr="00E952DF">
        <w:t xml:space="preserve">třiceti </w:t>
      </w:r>
      <w:r w:rsidR="00E952DF" w:rsidRPr="00E952DF">
        <w:rPr>
          <w:color w:val="000000"/>
        </w:rPr>
        <w:t>(30) kalendářních dnů</w:t>
      </w:r>
      <w:r w:rsidRPr="000A11E4">
        <w:rPr>
          <w:color w:val="000000"/>
        </w:rPr>
        <w:t xml:space="preserve"> ode </w:t>
      </w:r>
      <w:r w:rsidR="003559E4">
        <w:rPr>
          <w:color w:val="000000"/>
        </w:rPr>
        <w:t xml:space="preserve">dne jejího doručení Kupujícímu </w:t>
      </w:r>
      <w:r w:rsidR="008A16FE">
        <w:rPr>
          <w:color w:val="000000"/>
        </w:rPr>
        <w:t>bez vad</w:t>
      </w:r>
      <w:r w:rsidRPr="000A11E4">
        <w:rPr>
          <w:color w:val="000000"/>
        </w:rPr>
        <w:t>. Faktura se považuje za </w:t>
      </w:r>
      <w:r w:rsidR="00441945">
        <w:rPr>
          <w:color w:val="000000"/>
        </w:rPr>
        <w:t xml:space="preserve">uhrazenou </w:t>
      </w:r>
      <w:r w:rsidRPr="000A11E4">
        <w:rPr>
          <w:color w:val="000000"/>
        </w:rPr>
        <w:t xml:space="preserve">v </w:t>
      </w:r>
      <w:bookmarkStart w:id="50" w:name="_DV_M46"/>
      <w:bookmarkEnd w:id="50"/>
      <w:r w:rsidRPr="000A11E4">
        <w:rPr>
          <w:color w:val="000000"/>
        </w:rPr>
        <w:t xml:space="preserve">okamžiku, kdy bude peněžní částka uvedená ve </w:t>
      </w:r>
      <w:r w:rsidR="008A16FE">
        <w:rPr>
          <w:color w:val="000000"/>
        </w:rPr>
        <w:t>f</w:t>
      </w:r>
      <w:r w:rsidRPr="000A11E4">
        <w:rPr>
          <w:color w:val="000000"/>
        </w:rPr>
        <w:t>aktuře odepsána z bankovního účtu Kupujícího.</w:t>
      </w:r>
      <w:bookmarkEnd w:id="49"/>
    </w:p>
    <w:p w:rsidR="000A43B7" w:rsidRPr="000A11E4" w:rsidRDefault="000A43B7" w:rsidP="000A11E4">
      <w:pPr>
        <w:tabs>
          <w:tab w:val="left" w:pos="720"/>
        </w:tabs>
        <w:ind w:left="1440" w:hanging="1440"/>
        <w:jc w:val="both"/>
        <w:rPr>
          <w:color w:val="000000"/>
        </w:rPr>
      </w:pPr>
    </w:p>
    <w:p w:rsidR="008D2A4E" w:rsidRPr="000A11E4" w:rsidRDefault="000A43B7" w:rsidP="000A11E4">
      <w:pPr>
        <w:pStyle w:val="Zkladntext"/>
        <w:numPr>
          <w:ilvl w:val="1"/>
          <w:numId w:val="17"/>
        </w:numPr>
        <w:spacing w:after="0"/>
        <w:ind w:hanging="720"/>
        <w:jc w:val="both"/>
        <w:rPr>
          <w:color w:val="000000"/>
        </w:rPr>
      </w:pPr>
      <w:bookmarkStart w:id="51" w:name="_DV_M47"/>
      <w:bookmarkEnd w:id="51"/>
      <w:r w:rsidRPr="000A11E4">
        <w:rPr>
          <w:color w:val="000000"/>
        </w:rPr>
        <w:t xml:space="preserve">Kupní cena za </w:t>
      </w:r>
      <w:r w:rsidR="005C4519">
        <w:rPr>
          <w:color w:val="000000"/>
        </w:rPr>
        <w:t>Kontejner</w:t>
      </w:r>
      <w:r w:rsidR="00CF7A18">
        <w:rPr>
          <w:color w:val="000000"/>
        </w:rPr>
        <w:t xml:space="preserve"> </w:t>
      </w:r>
      <w:r w:rsidRPr="000A11E4">
        <w:rPr>
          <w:color w:val="000000"/>
        </w:rPr>
        <w:t xml:space="preserve">zahrnuje i veškeré náklady Prodávajícího spojené s plněním </w:t>
      </w:r>
      <w:r w:rsidR="00CF7A18">
        <w:rPr>
          <w:color w:val="000000"/>
        </w:rPr>
        <w:t xml:space="preserve">dle </w:t>
      </w:r>
      <w:r w:rsidRPr="000A11E4">
        <w:rPr>
          <w:color w:val="000000"/>
        </w:rPr>
        <w:t xml:space="preserve">této Smlouvy, a to zejména veškeré náklady za dopravu </w:t>
      </w:r>
      <w:r w:rsidR="005C4519">
        <w:rPr>
          <w:color w:val="000000"/>
        </w:rPr>
        <w:t>Kontejneru</w:t>
      </w:r>
      <w:r w:rsidR="00CF7A18">
        <w:rPr>
          <w:color w:val="000000"/>
        </w:rPr>
        <w:t xml:space="preserve"> </w:t>
      </w:r>
      <w:r w:rsidRPr="000A11E4">
        <w:rPr>
          <w:color w:val="000000"/>
        </w:rPr>
        <w:t xml:space="preserve">do místa dodání, včetně </w:t>
      </w:r>
      <w:r w:rsidR="00CF7A18">
        <w:rPr>
          <w:color w:val="000000"/>
        </w:rPr>
        <w:t>je</w:t>
      </w:r>
      <w:r w:rsidR="005C4519">
        <w:rPr>
          <w:color w:val="000000"/>
        </w:rPr>
        <w:t>ho</w:t>
      </w:r>
      <w:r w:rsidR="00CF7A18">
        <w:rPr>
          <w:color w:val="000000"/>
        </w:rPr>
        <w:t xml:space="preserve"> </w:t>
      </w:r>
      <w:r w:rsidRPr="000A11E4">
        <w:rPr>
          <w:color w:val="000000"/>
        </w:rPr>
        <w:lastRenderedPageBreak/>
        <w:t>zabalení, naložení a vyložení, veškeré náklady plynoucí ze záruk dle čl.</w:t>
      </w:r>
      <w:r w:rsidR="004C0DD7" w:rsidRPr="000A11E4">
        <w:rPr>
          <w:color w:val="000000"/>
        </w:rPr>
        <w:t xml:space="preserve"> VI</w:t>
      </w:r>
      <w:r w:rsidRPr="000A11E4">
        <w:rPr>
          <w:color w:val="000000"/>
        </w:rPr>
        <w:t xml:space="preserve">. této Smlouvy, veškeré náklady na jakékoliv skladování </w:t>
      </w:r>
      <w:r w:rsidR="005C4519">
        <w:rPr>
          <w:color w:val="000000"/>
        </w:rPr>
        <w:t>Kontejneru</w:t>
      </w:r>
      <w:r w:rsidR="00DD1130">
        <w:rPr>
          <w:color w:val="000000"/>
        </w:rPr>
        <w:t xml:space="preserve">, </w:t>
      </w:r>
      <w:r w:rsidRPr="000A11E4">
        <w:rPr>
          <w:color w:val="000000"/>
        </w:rPr>
        <w:t xml:space="preserve">veškeré náklady Prodávajícího na </w:t>
      </w:r>
      <w:r w:rsidR="00CF7A18">
        <w:rPr>
          <w:color w:val="000000"/>
        </w:rPr>
        <w:t xml:space="preserve">související </w:t>
      </w:r>
      <w:r w:rsidRPr="000A11E4">
        <w:rPr>
          <w:color w:val="000000"/>
        </w:rPr>
        <w:t>doklady a dokumenty ve smyslu čl.</w:t>
      </w:r>
      <w:r w:rsidR="004C0DD7" w:rsidRPr="000A11E4">
        <w:rPr>
          <w:color w:val="000000"/>
        </w:rPr>
        <w:t xml:space="preserve"> 3.3 </w:t>
      </w:r>
      <w:r w:rsidR="00CF7A18">
        <w:rPr>
          <w:color w:val="000000"/>
        </w:rPr>
        <w:t>této Smlouvy a veškerá cla</w:t>
      </w:r>
      <w:r w:rsidRPr="000A11E4">
        <w:rPr>
          <w:color w:val="000000"/>
        </w:rPr>
        <w:t>, daně (mimo DPH) a jakékoli další poplatky související s plněním této Smlo</w:t>
      </w:r>
      <w:r w:rsidR="00441945">
        <w:rPr>
          <w:color w:val="000000"/>
        </w:rPr>
        <w:t>uvy</w:t>
      </w:r>
      <w:r w:rsidRPr="000A11E4">
        <w:rPr>
          <w:color w:val="000000"/>
        </w:rPr>
        <w:t xml:space="preserve">. </w:t>
      </w:r>
    </w:p>
    <w:p w:rsidR="008D2A4E" w:rsidRPr="000A11E4" w:rsidRDefault="008D2A4E" w:rsidP="000A11E4">
      <w:pPr>
        <w:pStyle w:val="Zkladntext"/>
        <w:spacing w:after="0"/>
        <w:ind w:left="480" w:firstLine="0"/>
        <w:jc w:val="both"/>
        <w:rPr>
          <w:color w:val="000000"/>
        </w:rPr>
      </w:pPr>
    </w:p>
    <w:p w:rsidR="00DD1130" w:rsidRPr="000A11E4" w:rsidRDefault="00DD1130" w:rsidP="000A11E4">
      <w:pPr>
        <w:jc w:val="both"/>
        <w:rPr>
          <w:color w:val="000000"/>
          <w:u w:val="single"/>
        </w:rPr>
      </w:pPr>
      <w:bookmarkStart w:id="52" w:name="_DV_M152"/>
      <w:bookmarkStart w:id="53" w:name="_DV_M161"/>
      <w:bookmarkStart w:id="54" w:name="_Ref269289202"/>
      <w:bookmarkEnd w:id="52"/>
      <w:bookmarkEnd w:id="53"/>
    </w:p>
    <w:p w:rsidR="00EC7B69" w:rsidRPr="000A11E4" w:rsidRDefault="00EC7B69" w:rsidP="000A11E4">
      <w:pPr>
        <w:pStyle w:val="Zkladntext"/>
        <w:numPr>
          <w:ilvl w:val="0"/>
          <w:numId w:val="17"/>
        </w:numPr>
        <w:spacing w:after="0"/>
        <w:jc w:val="center"/>
        <w:rPr>
          <w:b/>
          <w:bCs/>
        </w:rPr>
      </w:pPr>
    </w:p>
    <w:bookmarkEnd w:id="54"/>
    <w:p w:rsidR="000A43B7" w:rsidRPr="000A11E4" w:rsidRDefault="000A43B7" w:rsidP="000A11E4">
      <w:pPr>
        <w:pStyle w:val="Zkladntext"/>
        <w:spacing w:after="0"/>
        <w:ind w:firstLine="0"/>
        <w:jc w:val="center"/>
        <w:rPr>
          <w:b/>
          <w:color w:val="000000"/>
        </w:rPr>
      </w:pPr>
      <w:r w:rsidRPr="000A11E4">
        <w:rPr>
          <w:b/>
          <w:color w:val="000000"/>
        </w:rPr>
        <w:t>ZÁRUČNÍ DOBA A REKLAMACE</w:t>
      </w:r>
    </w:p>
    <w:p w:rsidR="00F92262" w:rsidRPr="000A11E4" w:rsidRDefault="00F92262" w:rsidP="000A11E4">
      <w:pPr>
        <w:ind w:left="720" w:hanging="720"/>
        <w:jc w:val="center"/>
        <w:rPr>
          <w:b/>
          <w:color w:val="000000"/>
        </w:rPr>
      </w:pPr>
    </w:p>
    <w:p w:rsidR="000A43B7" w:rsidRPr="000A11E4" w:rsidRDefault="000A43B7" w:rsidP="000A11E4">
      <w:pPr>
        <w:pStyle w:val="Zkladntext"/>
        <w:numPr>
          <w:ilvl w:val="1"/>
          <w:numId w:val="17"/>
        </w:numPr>
        <w:spacing w:after="0"/>
        <w:ind w:hanging="720"/>
        <w:jc w:val="both"/>
        <w:rPr>
          <w:color w:val="000000"/>
        </w:rPr>
      </w:pPr>
      <w:bookmarkStart w:id="55" w:name="_Ref269289281"/>
      <w:r w:rsidRPr="000A11E4">
        <w:rPr>
          <w:color w:val="000000"/>
        </w:rPr>
        <w:t>Prodávající podpisem Předávacího protokolu poskytuje Kupujícímu záruku za to, že:</w:t>
      </w:r>
      <w:bookmarkEnd w:id="55"/>
    </w:p>
    <w:p w:rsidR="000A43B7" w:rsidRPr="000A11E4" w:rsidRDefault="000A43B7" w:rsidP="000A11E4">
      <w:pPr>
        <w:tabs>
          <w:tab w:val="left" w:pos="720"/>
        </w:tabs>
        <w:ind w:left="720" w:hanging="720"/>
        <w:jc w:val="both"/>
        <w:rPr>
          <w:color w:val="000000"/>
        </w:rPr>
      </w:pPr>
    </w:p>
    <w:p w:rsidR="000A43B7" w:rsidRPr="000A11E4" w:rsidRDefault="005C4519" w:rsidP="000A11E4">
      <w:pPr>
        <w:numPr>
          <w:ilvl w:val="0"/>
          <w:numId w:val="21"/>
        </w:numPr>
        <w:tabs>
          <w:tab w:val="clear" w:pos="1080"/>
          <w:tab w:val="num" w:pos="1440"/>
        </w:tabs>
        <w:ind w:left="1440" w:hanging="720"/>
        <w:jc w:val="both"/>
        <w:rPr>
          <w:color w:val="000000"/>
        </w:rPr>
      </w:pPr>
      <w:r>
        <w:rPr>
          <w:color w:val="000000"/>
        </w:rPr>
        <w:t>Kontejner</w:t>
      </w:r>
      <w:r w:rsidR="008E4FB0">
        <w:rPr>
          <w:color w:val="000000"/>
        </w:rPr>
        <w:t xml:space="preserve"> nebud</w:t>
      </w:r>
      <w:r>
        <w:rPr>
          <w:color w:val="000000"/>
        </w:rPr>
        <w:t>e</w:t>
      </w:r>
      <w:r w:rsidR="000A43B7" w:rsidRPr="000A11E4">
        <w:rPr>
          <w:color w:val="000000"/>
        </w:rPr>
        <w:t xml:space="preserve"> trpět žádnými vadami, ať už se jedná o vady materiálu, výrobní vady</w:t>
      </w:r>
      <w:r w:rsidR="008E4FB0">
        <w:rPr>
          <w:color w:val="000000"/>
        </w:rPr>
        <w:t xml:space="preserve"> či vady technického zpracování</w:t>
      </w:r>
      <w:r w:rsidR="000A43B7" w:rsidRPr="000A11E4">
        <w:rPr>
          <w:color w:val="000000"/>
        </w:rPr>
        <w:t>, o vady zjevné či skryté nebo o</w:t>
      </w:r>
      <w:r w:rsidR="008E4FB0">
        <w:rPr>
          <w:color w:val="000000"/>
        </w:rPr>
        <w:t xml:space="preserve"> vady právní či faktické, a bud</w:t>
      </w:r>
      <w:r w:rsidR="002F06EF">
        <w:rPr>
          <w:color w:val="000000"/>
        </w:rPr>
        <w:t>e</w:t>
      </w:r>
      <w:r w:rsidR="000A43B7" w:rsidRPr="000A11E4">
        <w:rPr>
          <w:color w:val="000000"/>
        </w:rPr>
        <w:t xml:space="preserve"> plně odpovídat </w:t>
      </w:r>
      <w:r w:rsidR="008E4FB0">
        <w:rPr>
          <w:color w:val="000000"/>
        </w:rPr>
        <w:t>s</w:t>
      </w:r>
      <w:r w:rsidR="000A43B7" w:rsidRPr="000A11E4">
        <w:rPr>
          <w:color w:val="000000"/>
        </w:rPr>
        <w:t xml:space="preserve">pecifikaci a vlastnostem </w:t>
      </w:r>
      <w:r w:rsidR="008E4FB0">
        <w:rPr>
          <w:color w:val="000000"/>
        </w:rPr>
        <w:t>stanoveným touto Smlouvou a</w:t>
      </w:r>
      <w:r w:rsidR="000A43B7" w:rsidRPr="000A11E4">
        <w:rPr>
          <w:color w:val="000000"/>
        </w:rPr>
        <w:t xml:space="preserve"> platný</w:t>
      </w:r>
      <w:r w:rsidR="008E4FB0">
        <w:rPr>
          <w:color w:val="000000"/>
        </w:rPr>
        <w:t>mi</w:t>
      </w:r>
      <w:r w:rsidR="000A43B7" w:rsidRPr="000A11E4">
        <w:rPr>
          <w:color w:val="000000"/>
        </w:rPr>
        <w:t xml:space="preserve"> právní</w:t>
      </w:r>
      <w:r w:rsidR="008E4FB0">
        <w:rPr>
          <w:color w:val="000000"/>
        </w:rPr>
        <w:t>mi</w:t>
      </w:r>
      <w:r w:rsidR="000A43B7" w:rsidRPr="000A11E4">
        <w:rPr>
          <w:color w:val="000000"/>
        </w:rPr>
        <w:t xml:space="preserve"> předpis</w:t>
      </w:r>
      <w:r w:rsidR="008E4FB0">
        <w:rPr>
          <w:color w:val="000000"/>
        </w:rPr>
        <w:t>y</w:t>
      </w:r>
      <w:r w:rsidR="000A43B7" w:rsidRPr="000A11E4">
        <w:rPr>
          <w:color w:val="000000"/>
        </w:rPr>
        <w:t>,</w:t>
      </w:r>
    </w:p>
    <w:p w:rsidR="000A43B7" w:rsidRPr="000A11E4" w:rsidRDefault="005C4519" w:rsidP="000A11E4">
      <w:pPr>
        <w:numPr>
          <w:ilvl w:val="0"/>
          <w:numId w:val="21"/>
        </w:numPr>
        <w:tabs>
          <w:tab w:val="clear" w:pos="1080"/>
          <w:tab w:val="num" w:pos="1440"/>
        </w:tabs>
        <w:ind w:left="1440" w:hanging="720"/>
        <w:jc w:val="both"/>
        <w:rPr>
          <w:color w:val="000000"/>
        </w:rPr>
      </w:pPr>
      <w:r>
        <w:rPr>
          <w:color w:val="000000"/>
        </w:rPr>
        <w:t>Kontejner</w:t>
      </w:r>
      <w:r w:rsidR="008E4FB0">
        <w:rPr>
          <w:color w:val="000000"/>
        </w:rPr>
        <w:t xml:space="preserve"> </w:t>
      </w:r>
      <w:r w:rsidR="000A43B7" w:rsidRPr="000A11E4">
        <w:rPr>
          <w:color w:val="000000"/>
        </w:rPr>
        <w:t>bud</w:t>
      </w:r>
      <w:r w:rsidR="00175633">
        <w:rPr>
          <w:color w:val="000000"/>
        </w:rPr>
        <w:t>e</w:t>
      </w:r>
      <w:r w:rsidR="000A43B7" w:rsidRPr="000A11E4">
        <w:rPr>
          <w:color w:val="000000"/>
        </w:rPr>
        <w:t xml:space="preserve"> plně funkční,</w:t>
      </w:r>
    </w:p>
    <w:p w:rsidR="000A43B7" w:rsidRPr="000A11E4" w:rsidRDefault="005C4519" w:rsidP="000A11E4">
      <w:pPr>
        <w:numPr>
          <w:ilvl w:val="0"/>
          <w:numId w:val="21"/>
        </w:numPr>
        <w:tabs>
          <w:tab w:val="clear" w:pos="1080"/>
          <w:tab w:val="num" w:pos="1440"/>
        </w:tabs>
        <w:ind w:left="1440" w:hanging="720"/>
        <w:jc w:val="both"/>
        <w:rPr>
          <w:color w:val="000000"/>
        </w:rPr>
      </w:pPr>
      <w:r>
        <w:rPr>
          <w:color w:val="000000"/>
        </w:rPr>
        <w:t>Kontejner</w:t>
      </w:r>
      <w:r w:rsidR="008E4FB0">
        <w:rPr>
          <w:color w:val="000000"/>
        </w:rPr>
        <w:t xml:space="preserve"> </w:t>
      </w:r>
      <w:r w:rsidR="000A43B7" w:rsidRPr="000A11E4">
        <w:rPr>
          <w:color w:val="000000"/>
        </w:rPr>
        <w:t>bud</w:t>
      </w:r>
      <w:r w:rsidR="00175633">
        <w:rPr>
          <w:color w:val="000000"/>
        </w:rPr>
        <w:t>e</w:t>
      </w:r>
      <w:r w:rsidR="000A43B7" w:rsidRPr="000A11E4">
        <w:rPr>
          <w:color w:val="000000"/>
        </w:rPr>
        <w:t xml:space="preserve"> splňovat veškeré vlastnosti stanovené v dokumentech a dokladech </w:t>
      </w:r>
      <w:r w:rsidR="008E4FB0">
        <w:rPr>
          <w:color w:val="000000"/>
        </w:rPr>
        <w:t xml:space="preserve">a to </w:t>
      </w:r>
      <w:r w:rsidR="008E4FB0" w:rsidRPr="000A11E4">
        <w:rPr>
          <w:color w:val="000000"/>
        </w:rPr>
        <w:t xml:space="preserve">vlastnosti, které jsou obvykle na </w:t>
      </w:r>
      <w:r w:rsidR="00175633">
        <w:rPr>
          <w:color w:val="000000"/>
        </w:rPr>
        <w:t>Kontejner</w:t>
      </w:r>
      <w:r w:rsidR="008E4FB0">
        <w:rPr>
          <w:color w:val="000000"/>
        </w:rPr>
        <w:t xml:space="preserve"> </w:t>
      </w:r>
      <w:r w:rsidR="008E4FB0" w:rsidRPr="000A11E4">
        <w:rPr>
          <w:color w:val="000000"/>
        </w:rPr>
        <w:t xml:space="preserve">kladeny </w:t>
      </w:r>
      <w:r w:rsidR="008E4FB0">
        <w:rPr>
          <w:color w:val="000000"/>
        </w:rPr>
        <w:t xml:space="preserve">anebo </w:t>
      </w:r>
      <w:r w:rsidR="000A43B7" w:rsidRPr="000A11E4">
        <w:rPr>
          <w:color w:val="000000"/>
        </w:rPr>
        <w:t>výslovně požadov</w:t>
      </w:r>
      <w:r w:rsidR="008E4FB0">
        <w:rPr>
          <w:color w:val="000000"/>
        </w:rPr>
        <w:t>ány Kupujícím.</w:t>
      </w:r>
    </w:p>
    <w:p w:rsidR="000A43B7" w:rsidRPr="000A11E4" w:rsidRDefault="000A43B7" w:rsidP="000A11E4">
      <w:pPr>
        <w:tabs>
          <w:tab w:val="left" w:pos="1440"/>
        </w:tabs>
        <w:ind w:left="1440" w:hanging="720"/>
        <w:jc w:val="both"/>
        <w:rPr>
          <w:color w:val="000000"/>
        </w:rPr>
      </w:pPr>
    </w:p>
    <w:p w:rsidR="000A43B7" w:rsidRPr="000A11E4" w:rsidRDefault="000A43B7" w:rsidP="000A11E4">
      <w:pPr>
        <w:pStyle w:val="Zkladntext"/>
        <w:numPr>
          <w:ilvl w:val="1"/>
          <w:numId w:val="17"/>
        </w:numPr>
        <w:spacing w:after="0"/>
        <w:ind w:hanging="720"/>
        <w:jc w:val="both"/>
        <w:rPr>
          <w:color w:val="000000"/>
          <w:u w:val="single"/>
        </w:rPr>
      </w:pPr>
      <w:r w:rsidRPr="000A11E4">
        <w:rPr>
          <w:color w:val="000000"/>
        </w:rPr>
        <w:t xml:space="preserve">Záruka se nevztahuje na vady </w:t>
      </w:r>
      <w:r w:rsidR="005C4519">
        <w:rPr>
          <w:color w:val="000000"/>
        </w:rPr>
        <w:t>Kontejner</w:t>
      </w:r>
      <w:r w:rsidR="00175633">
        <w:rPr>
          <w:color w:val="000000"/>
        </w:rPr>
        <w:t>u</w:t>
      </w:r>
      <w:r w:rsidR="00D96E42">
        <w:rPr>
          <w:color w:val="000000"/>
        </w:rPr>
        <w:t xml:space="preserve"> </w:t>
      </w:r>
      <w:r w:rsidRPr="000A11E4">
        <w:rPr>
          <w:color w:val="000000"/>
        </w:rPr>
        <w:t>způsoben</w:t>
      </w:r>
      <w:r w:rsidR="00175633">
        <w:rPr>
          <w:color w:val="000000"/>
        </w:rPr>
        <w:t>é jeho</w:t>
      </w:r>
      <w:r w:rsidR="00D96E42">
        <w:rPr>
          <w:color w:val="000000"/>
        </w:rPr>
        <w:t xml:space="preserve"> poškozením</w:t>
      </w:r>
      <w:r w:rsidRPr="000A11E4">
        <w:rPr>
          <w:color w:val="000000"/>
        </w:rPr>
        <w:t xml:space="preserve"> třetími osobami nebo Kupujícím při </w:t>
      </w:r>
      <w:r w:rsidR="00D96E42">
        <w:rPr>
          <w:color w:val="000000"/>
        </w:rPr>
        <w:t xml:space="preserve">jejich </w:t>
      </w:r>
      <w:r w:rsidRPr="000A11E4">
        <w:rPr>
          <w:color w:val="000000"/>
        </w:rPr>
        <w:t xml:space="preserve">užívání v rozporu s návodem k použití </w:t>
      </w:r>
      <w:r w:rsidR="00D96E42">
        <w:rPr>
          <w:color w:val="000000"/>
        </w:rPr>
        <w:t>či</w:t>
      </w:r>
      <w:r w:rsidRPr="000A11E4">
        <w:rPr>
          <w:color w:val="000000"/>
        </w:rPr>
        <w:t xml:space="preserve"> údržbě, ledaže k takovému poškození došlo v důsledku jiné </w:t>
      </w:r>
      <w:r w:rsidR="00D96E42">
        <w:rPr>
          <w:color w:val="000000"/>
        </w:rPr>
        <w:t>je</w:t>
      </w:r>
      <w:r w:rsidR="00175633">
        <w:rPr>
          <w:color w:val="000000"/>
        </w:rPr>
        <w:t>ho</w:t>
      </w:r>
      <w:r w:rsidR="00D96E42">
        <w:rPr>
          <w:color w:val="000000"/>
        </w:rPr>
        <w:t xml:space="preserve"> </w:t>
      </w:r>
      <w:r w:rsidRPr="000A11E4">
        <w:rPr>
          <w:color w:val="000000"/>
        </w:rPr>
        <w:t>vady.</w:t>
      </w:r>
    </w:p>
    <w:p w:rsidR="000A43B7" w:rsidRPr="000A11E4" w:rsidRDefault="000A43B7" w:rsidP="000A11E4">
      <w:pPr>
        <w:ind w:left="720" w:hanging="720"/>
        <w:jc w:val="both"/>
        <w:rPr>
          <w:color w:val="000000"/>
          <w:u w:val="single"/>
        </w:rPr>
      </w:pPr>
    </w:p>
    <w:p w:rsidR="000A43B7" w:rsidRPr="008E4FB0" w:rsidRDefault="008E4FB0" w:rsidP="000A11E4">
      <w:pPr>
        <w:pStyle w:val="Zkladntext"/>
        <w:numPr>
          <w:ilvl w:val="1"/>
          <w:numId w:val="17"/>
        </w:numPr>
        <w:spacing w:after="0"/>
        <w:ind w:hanging="720"/>
        <w:jc w:val="both"/>
        <w:rPr>
          <w:color w:val="000000"/>
        </w:rPr>
      </w:pPr>
      <w:bookmarkStart w:id="56" w:name="_Ref269224913"/>
      <w:r w:rsidRPr="008E4FB0">
        <w:rPr>
          <w:color w:val="000000"/>
        </w:rPr>
        <w:t>Prodávající je povinen společně s </w:t>
      </w:r>
      <w:r w:rsidR="005C4519">
        <w:rPr>
          <w:color w:val="000000"/>
        </w:rPr>
        <w:t>Kontejner</w:t>
      </w:r>
      <w:r w:rsidR="00175633">
        <w:rPr>
          <w:color w:val="000000"/>
        </w:rPr>
        <w:t>em</w:t>
      </w:r>
      <w:r w:rsidRPr="008E4FB0">
        <w:rPr>
          <w:color w:val="000000"/>
        </w:rPr>
        <w:t xml:space="preserve"> předat Kupujícímu potvrzení o záruce. </w:t>
      </w:r>
      <w:r w:rsidR="000A43B7" w:rsidRPr="008E4FB0">
        <w:rPr>
          <w:color w:val="000000"/>
        </w:rPr>
        <w:t xml:space="preserve">Prodávající poskytuje Kupujícímu záruku </w:t>
      </w:r>
      <w:r w:rsidRPr="008E4FB0">
        <w:rPr>
          <w:color w:val="000000"/>
        </w:rPr>
        <w:t xml:space="preserve">v rozsahu </w:t>
      </w:r>
      <w:bookmarkEnd w:id="56"/>
      <w:r w:rsidR="00E952DF" w:rsidRPr="00E952DF">
        <w:rPr>
          <w:color w:val="000000"/>
        </w:rPr>
        <w:t>24</w:t>
      </w:r>
      <w:r w:rsidR="0000772A" w:rsidRPr="008E4FB0">
        <w:rPr>
          <w:color w:val="000000"/>
        </w:rPr>
        <w:t xml:space="preserve"> měsíců (dále jen „</w:t>
      </w:r>
      <w:r w:rsidR="0000772A" w:rsidRPr="008E4FB0">
        <w:rPr>
          <w:b/>
          <w:color w:val="000000"/>
        </w:rPr>
        <w:t>Záruční doba</w:t>
      </w:r>
      <w:r w:rsidR="0000772A" w:rsidRPr="008E4FB0">
        <w:rPr>
          <w:color w:val="000000"/>
        </w:rPr>
        <w:t xml:space="preserve">“). </w:t>
      </w:r>
      <w:r w:rsidR="000A43B7" w:rsidRPr="000A11E4">
        <w:t>Záruční doba počíná běžet dnem následujícím po okamžiku převzetí</w:t>
      </w:r>
      <w:r>
        <w:t> </w:t>
      </w:r>
      <w:r w:rsidR="005C4519">
        <w:t>Kontejner</w:t>
      </w:r>
      <w:r w:rsidR="00175633">
        <w:t>u</w:t>
      </w:r>
      <w:r>
        <w:t xml:space="preserve"> </w:t>
      </w:r>
      <w:r w:rsidR="000A43B7" w:rsidRPr="000A11E4">
        <w:t xml:space="preserve">Kupujícím. V případě </w:t>
      </w:r>
      <w:r w:rsidR="000C1442" w:rsidRPr="000A11E4">
        <w:t>oznámení vady</w:t>
      </w:r>
      <w:r w:rsidR="000A43B7" w:rsidRPr="000A11E4">
        <w:t xml:space="preserve"> se </w:t>
      </w:r>
      <w:bookmarkStart w:id="57" w:name="_DV_C15"/>
      <w:r w:rsidR="000A43B7" w:rsidRPr="000A11E4">
        <w:t>běh Záruční</w:t>
      </w:r>
      <w:bookmarkStart w:id="58" w:name="_DV_M64"/>
      <w:bookmarkEnd w:id="57"/>
      <w:bookmarkEnd w:id="58"/>
      <w:r w:rsidR="000A43B7" w:rsidRPr="000A11E4">
        <w:t xml:space="preserve"> doby staví a počíná znovu běžet ode dne</w:t>
      </w:r>
      <w:r w:rsidR="000A43B7" w:rsidRPr="008E4FB0">
        <w:rPr>
          <w:color w:val="000000"/>
        </w:rPr>
        <w:t xml:space="preserve"> převzetí opraveného reklamovaného </w:t>
      </w:r>
      <w:r w:rsidR="005C4519">
        <w:rPr>
          <w:color w:val="000000"/>
        </w:rPr>
        <w:t>Kontejner</w:t>
      </w:r>
      <w:r>
        <w:rPr>
          <w:color w:val="000000"/>
        </w:rPr>
        <w:t xml:space="preserve">u </w:t>
      </w:r>
      <w:r w:rsidR="000A43B7" w:rsidRPr="008E4FB0">
        <w:rPr>
          <w:color w:val="000000"/>
        </w:rPr>
        <w:t>zpět Kupujícím nebo ode dne, kdy Kupující a Prodávající vystav</w:t>
      </w:r>
      <w:r w:rsidR="00175633">
        <w:rPr>
          <w:color w:val="000000"/>
        </w:rPr>
        <w:t>í písemné potvrzení o vyřízení r</w:t>
      </w:r>
      <w:r w:rsidR="000A43B7" w:rsidRPr="008E4FB0">
        <w:rPr>
          <w:color w:val="000000"/>
        </w:rPr>
        <w:t xml:space="preserve">eklamace jiným </w:t>
      </w:r>
      <w:r w:rsidR="001D7528">
        <w:rPr>
          <w:color w:val="000000"/>
        </w:rPr>
        <w:t xml:space="preserve">sjednaným </w:t>
      </w:r>
      <w:r w:rsidR="00D96E42">
        <w:rPr>
          <w:color w:val="000000"/>
        </w:rPr>
        <w:t>způsobem</w:t>
      </w:r>
      <w:r w:rsidR="000A43B7" w:rsidRPr="008E4FB0">
        <w:rPr>
          <w:color w:val="000000"/>
        </w:rPr>
        <w:t>.</w:t>
      </w:r>
      <w:r w:rsidR="00FB28DB">
        <w:rPr>
          <w:color w:val="000000"/>
        </w:rPr>
        <w:t xml:space="preserve"> </w:t>
      </w:r>
      <w:r w:rsidR="00FB28DB" w:rsidRPr="000A11E4">
        <w:rPr>
          <w:color w:val="000000"/>
        </w:rPr>
        <w:t xml:space="preserve">Prodávající je povinen provést odstranění vady </w:t>
      </w:r>
      <w:r w:rsidR="00FB28DB">
        <w:rPr>
          <w:color w:val="000000"/>
        </w:rPr>
        <w:t>během</w:t>
      </w:r>
      <w:r w:rsidR="00FB28DB" w:rsidRPr="000A11E4">
        <w:rPr>
          <w:color w:val="000000"/>
        </w:rPr>
        <w:t xml:space="preserve"> </w:t>
      </w:r>
      <w:r w:rsidR="00FB28DB">
        <w:rPr>
          <w:color w:val="000000"/>
        </w:rPr>
        <w:t>z</w:t>
      </w:r>
      <w:r w:rsidR="00FB28DB" w:rsidRPr="000A11E4">
        <w:rPr>
          <w:color w:val="000000"/>
        </w:rPr>
        <w:t>áruční doby bezplatně</w:t>
      </w:r>
      <w:r w:rsidR="001D7528">
        <w:rPr>
          <w:color w:val="000000"/>
        </w:rPr>
        <w:t>.</w:t>
      </w:r>
    </w:p>
    <w:p w:rsidR="001B0D96" w:rsidRPr="000A11E4" w:rsidRDefault="001B0D96" w:rsidP="000A11E4">
      <w:pPr>
        <w:ind w:left="48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59" w:name="_DV_M65"/>
      <w:bookmarkStart w:id="60" w:name="_Ref269288438"/>
      <w:bookmarkEnd w:id="59"/>
      <w:r w:rsidRPr="000A11E4">
        <w:rPr>
          <w:color w:val="000000"/>
        </w:rPr>
        <w:t xml:space="preserve">Kupující je povinen oznámit Prodávajícímu vadu, která se vyskytla v průběhu Záruční doby, a to bez zbytečného odkladu poté, kdy Kupující vadu zjistil. </w:t>
      </w:r>
      <w:r w:rsidR="0034161E" w:rsidRPr="000A11E4">
        <w:rPr>
          <w:color w:val="000000"/>
        </w:rPr>
        <w:t>Oznámení</w:t>
      </w:r>
      <w:r w:rsidRPr="000A11E4">
        <w:rPr>
          <w:color w:val="000000"/>
        </w:rPr>
        <w:t xml:space="preserve"> vady musí být zasláno </w:t>
      </w:r>
      <w:r w:rsidR="004E2F7B" w:rsidRPr="000A11E4">
        <w:rPr>
          <w:color w:val="000000"/>
        </w:rPr>
        <w:t xml:space="preserve">Prodávajícímu prostřednictvím </w:t>
      </w:r>
      <w:r w:rsidR="00E65157" w:rsidRPr="000A11E4">
        <w:rPr>
          <w:color w:val="000000"/>
        </w:rPr>
        <w:t xml:space="preserve">datové schránky, </w:t>
      </w:r>
      <w:r w:rsidR="004E2F7B" w:rsidRPr="000A11E4">
        <w:rPr>
          <w:color w:val="000000"/>
        </w:rPr>
        <w:t>e</w:t>
      </w:r>
      <w:r w:rsidR="004E2F7B" w:rsidRPr="000A11E4">
        <w:rPr>
          <w:color w:val="000000"/>
        </w:rPr>
        <w:noBreakHyphen/>
      </w:r>
      <w:r w:rsidRPr="000A11E4">
        <w:rPr>
          <w:color w:val="000000"/>
        </w:rPr>
        <w:t>mailu</w:t>
      </w:r>
      <w:r w:rsidR="00397E17" w:rsidRPr="000A11E4">
        <w:rPr>
          <w:color w:val="000000"/>
        </w:rPr>
        <w:t xml:space="preserve"> </w:t>
      </w:r>
      <w:r w:rsidRPr="000A11E4">
        <w:rPr>
          <w:color w:val="000000"/>
        </w:rPr>
        <w:t>nebo jiným vhodným způsobem na kontaktní údaje uvedené v</w:t>
      </w:r>
      <w:r w:rsidR="00397E17" w:rsidRPr="000A11E4">
        <w:rPr>
          <w:color w:val="000000"/>
        </w:rPr>
        <w:t xml:space="preserve"> </w:t>
      </w:r>
      <w:r w:rsidR="00E65157" w:rsidRPr="000A11E4">
        <w:rPr>
          <w:color w:val="000000"/>
        </w:rPr>
        <w:t xml:space="preserve">záhlaví </w:t>
      </w:r>
      <w:r w:rsidRPr="000A11E4">
        <w:rPr>
          <w:color w:val="000000"/>
        </w:rPr>
        <w:t>této Smlouvy.</w:t>
      </w:r>
      <w:bookmarkEnd w:id="60"/>
    </w:p>
    <w:p w:rsidR="000A43B7" w:rsidRPr="000A11E4" w:rsidRDefault="000A43B7" w:rsidP="000A11E4">
      <w:pPr>
        <w:tabs>
          <w:tab w:val="left" w:pos="720"/>
        </w:tabs>
        <w:ind w:left="720" w:hanging="72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61" w:name="_Ref269288451"/>
      <w:r w:rsidRPr="000A11E4">
        <w:rPr>
          <w:color w:val="000000"/>
        </w:rPr>
        <w:t xml:space="preserve">Prodávající je povinen ve lhůtě </w:t>
      </w:r>
      <w:r w:rsidR="00DD354C" w:rsidRPr="00EA35C3">
        <w:rPr>
          <w:color w:val="000000"/>
        </w:rPr>
        <w:t>48</w:t>
      </w:r>
      <w:r w:rsidR="004E2F7B" w:rsidRPr="00EA35C3">
        <w:rPr>
          <w:color w:val="000000"/>
        </w:rPr>
        <w:t xml:space="preserve"> hod</w:t>
      </w:r>
      <w:r w:rsidR="008F4191" w:rsidRPr="00EA35C3">
        <w:rPr>
          <w:color w:val="000000"/>
        </w:rPr>
        <w:t>in</w:t>
      </w:r>
      <w:r w:rsidR="004E2F7B" w:rsidRPr="00EA35C3">
        <w:rPr>
          <w:color w:val="000000"/>
        </w:rPr>
        <w:t xml:space="preserve"> od prokazatelného nahlášení závady</w:t>
      </w:r>
      <w:r w:rsidRPr="00EA35C3">
        <w:rPr>
          <w:color w:val="000000"/>
        </w:rPr>
        <w:t xml:space="preserve"> započít s</w:t>
      </w:r>
      <w:r w:rsidR="0097359B" w:rsidRPr="00EA35C3">
        <w:rPr>
          <w:color w:val="000000"/>
        </w:rPr>
        <w:t> </w:t>
      </w:r>
      <w:r w:rsidRPr="00EA35C3">
        <w:rPr>
          <w:color w:val="000000"/>
        </w:rPr>
        <w:t xml:space="preserve">odstraněním vady, která byla Prodávajícímu oznámena. </w:t>
      </w:r>
      <w:r w:rsidR="00397E17" w:rsidRPr="00EA35C3">
        <w:rPr>
          <w:color w:val="000000"/>
        </w:rPr>
        <w:t>Prodávající je povinen vadu odstranit nejpozději ve lhůtě pěti (</w:t>
      </w:r>
      <w:r w:rsidR="008F4191" w:rsidRPr="00EA35C3">
        <w:rPr>
          <w:color w:val="000000"/>
        </w:rPr>
        <w:t>10</w:t>
      </w:r>
      <w:r w:rsidR="00397E17" w:rsidRPr="00EA35C3">
        <w:rPr>
          <w:color w:val="000000"/>
        </w:rPr>
        <w:t xml:space="preserve">) </w:t>
      </w:r>
      <w:r w:rsidR="0034161E" w:rsidRPr="00EA35C3">
        <w:rPr>
          <w:color w:val="000000"/>
        </w:rPr>
        <w:t>p</w:t>
      </w:r>
      <w:r w:rsidR="00397E17" w:rsidRPr="00EA35C3">
        <w:rPr>
          <w:color w:val="000000"/>
        </w:rPr>
        <w:t>racovních dní</w:t>
      </w:r>
      <w:r w:rsidR="00397E17" w:rsidRPr="000A11E4">
        <w:rPr>
          <w:color w:val="000000"/>
        </w:rPr>
        <w:t xml:space="preserve"> ode dne jejího oznámení Prodávajícímu</w:t>
      </w:r>
      <w:r w:rsidR="00E65157" w:rsidRPr="000A11E4">
        <w:rPr>
          <w:i/>
          <w:color w:val="000000"/>
        </w:rPr>
        <w:t>.</w:t>
      </w:r>
      <w:r w:rsidR="00E65157" w:rsidRPr="000A11E4">
        <w:rPr>
          <w:i/>
          <w:color w:val="FF0000"/>
        </w:rPr>
        <w:t xml:space="preserve"> </w:t>
      </w:r>
      <w:r w:rsidRPr="000A11E4">
        <w:rPr>
          <w:color w:val="000000"/>
        </w:rPr>
        <w:t xml:space="preserve">Jestliže je vada opravitelná, je Prodávající povinen odstranit vadu opravou </w:t>
      </w:r>
      <w:r w:rsidR="005C4519">
        <w:rPr>
          <w:color w:val="000000"/>
        </w:rPr>
        <w:t>Kontejner</w:t>
      </w:r>
      <w:r w:rsidR="001D7528">
        <w:rPr>
          <w:color w:val="000000"/>
        </w:rPr>
        <w:t xml:space="preserve">u </w:t>
      </w:r>
      <w:r w:rsidRPr="000A11E4">
        <w:rPr>
          <w:color w:val="000000"/>
        </w:rPr>
        <w:t>nebo výměnou kterékoliv vadné součástky za součástku bezvadnou. Kupující je oprávněn požadovat namísto odstranění vady slevu z kupní ceny.</w:t>
      </w:r>
      <w:bookmarkEnd w:id="61"/>
    </w:p>
    <w:p w:rsidR="000A43B7" w:rsidRPr="000A11E4" w:rsidRDefault="000A43B7" w:rsidP="000A11E4">
      <w:pPr>
        <w:pStyle w:val="Zkladntext"/>
        <w:spacing w:after="0"/>
        <w:ind w:left="-240" w:firstLine="0"/>
        <w:jc w:val="both"/>
        <w:rPr>
          <w:color w:val="000000"/>
        </w:rPr>
      </w:pPr>
    </w:p>
    <w:p w:rsidR="000A43B7" w:rsidRPr="000A11E4" w:rsidRDefault="000A43B7" w:rsidP="000A11E4">
      <w:pPr>
        <w:pStyle w:val="Zkladntext"/>
        <w:numPr>
          <w:ilvl w:val="1"/>
          <w:numId w:val="17"/>
        </w:numPr>
        <w:spacing w:after="0"/>
        <w:ind w:hanging="720"/>
        <w:jc w:val="both"/>
        <w:rPr>
          <w:color w:val="000000"/>
        </w:rPr>
      </w:pPr>
      <w:bookmarkStart w:id="62" w:name="_Ref269288237"/>
      <w:r w:rsidRPr="000A11E4">
        <w:rPr>
          <w:color w:val="000000"/>
        </w:rPr>
        <w:lastRenderedPageBreak/>
        <w:t xml:space="preserve">Prodávající je povinen při </w:t>
      </w:r>
      <w:r w:rsidR="0034161E" w:rsidRPr="000A11E4">
        <w:rPr>
          <w:color w:val="000000"/>
        </w:rPr>
        <w:t>o</w:t>
      </w:r>
      <w:r w:rsidRPr="000A11E4">
        <w:rPr>
          <w:color w:val="000000"/>
        </w:rPr>
        <w:t xml:space="preserve">dstranění vady postupovat s odbornou péčí, bez zbytečných prodlení a zvolit metodu vedoucí optimální cestou k řádnému a rychlému </w:t>
      </w:r>
      <w:r w:rsidR="0034161E" w:rsidRPr="000A11E4">
        <w:rPr>
          <w:color w:val="000000"/>
        </w:rPr>
        <w:t>o</w:t>
      </w:r>
      <w:r w:rsidR="00FB28DB">
        <w:rPr>
          <w:color w:val="000000"/>
        </w:rPr>
        <w:t>dstranění vady</w:t>
      </w:r>
      <w:r w:rsidRPr="000A11E4">
        <w:rPr>
          <w:color w:val="000000"/>
        </w:rPr>
        <w:t xml:space="preserve">. Při </w:t>
      </w:r>
      <w:r w:rsidR="0034161E" w:rsidRPr="000A11E4">
        <w:rPr>
          <w:color w:val="000000"/>
        </w:rPr>
        <w:t>o</w:t>
      </w:r>
      <w:r w:rsidR="00FB28DB">
        <w:rPr>
          <w:color w:val="000000"/>
        </w:rPr>
        <w:t xml:space="preserve">dstranění vad je </w:t>
      </w:r>
      <w:r w:rsidRPr="000A11E4">
        <w:rPr>
          <w:color w:val="000000"/>
        </w:rPr>
        <w:t>Prodávající povinen postupovat v souladu s požadavky a instrukcemi Kupujícího a v souladu s </w:t>
      </w:r>
      <w:r w:rsidR="00FB28DB">
        <w:rPr>
          <w:color w:val="000000"/>
        </w:rPr>
        <w:t>jeho</w:t>
      </w:r>
      <w:r w:rsidRPr="000A11E4">
        <w:rPr>
          <w:color w:val="000000"/>
        </w:rPr>
        <w:t xml:space="preserve"> zájmy. V případě, že Prodávající využije třetích osob k </w:t>
      </w:r>
      <w:r w:rsidR="0034161E" w:rsidRPr="000A11E4">
        <w:rPr>
          <w:color w:val="000000"/>
        </w:rPr>
        <w:t>o</w:t>
      </w:r>
      <w:r w:rsidRPr="000A11E4">
        <w:rPr>
          <w:color w:val="000000"/>
        </w:rPr>
        <w:t xml:space="preserve">dstranění vady, zůstává Prodávající plně odpovědný Kupujícímu za </w:t>
      </w:r>
      <w:r w:rsidR="0034161E" w:rsidRPr="000A11E4">
        <w:rPr>
          <w:color w:val="000000"/>
        </w:rPr>
        <w:t>o</w:t>
      </w:r>
      <w:r w:rsidRPr="000A11E4">
        <w:rPr>
          <w:color w:val="000000"/>
        </w:rPr>
        <w:t>dstranění vady v souladu s touto Smlouvou a Prodávající není zbaven jakýchkoliv závazků a Kupující není omezen ani zbaven jakýchkoliv práv vyplývajících z</w:t>
      </w:r>
      <w:r w:rsidR="00FB28DB">
        <w:rPr>
          <w:color w:val="000000"/>
        </w:rPr>
        <w:t xml:space="preserve"> této </w:t>
      </w:r>
      <w:r w:rsidRPr="000A11E4">
        <w:rPr>
          <w:color w:val="000000"/>
        </w:rPr>
        <w:t>Smlouvy.</w:t>
      </w:r>
      <w:bookmarkEnd w:id="62"/>
    </w:p>
    <w:p w:rsidR="000A43B7" w:rsidRPr="000A11E4" w:rsidRDefault="000A43B7" w:rsidP="000A11E4">
      <w:pPr>
        <w:tabs>
          <w:tab w:val="left" w:pos="720"/>
        </w:tabs>
        <w:ind w:left="720" w:hanging="720"/>
        <w:jc w:val="both"/>
        <w:rPr>
          <w:color w:val="000000"/>
        </w:rPr>
      </w:pPr>
      <w:r w:rsidRPr="000A11E4">
        <w:rPr>
          <w:color w:val="000000"/>
        </w:rPr>
        <w:tab/>
      </w:r>
      <w:r w:rsidRPr="000A11E4">
        <w:rPr>
          <w:color w:val="000000"/>
        </w:rPr>
        <w:tab/>
      </w:r>
    </w:p>
    <w:p w:rsidR="000A43B7" w:rsidRPr="000A11E4" w:rsidRDefault="000A43B7" w:rsidP="000A11E4">
      <w:pPr>
        <w:pStyle w:val="Zkladntext"/>
        <w:numPr>
          <w:ilvl w:val="1"/>
          <w:numId w:val="17"/>
        </w:numPr>
        <w:spacing w:after="0"/>
        <w:ind w:hanging="720"/>
        <w:jc w:val="both"/>
        <w:rPr>
          <w:color w:val="000000"/>
        </w:rPr>
      </w:pPr>
      <w:bookmarkStart w:id="63" w:name="_Ref270091412"/>
      <w:r w:rsidRPr="000A11E4">
        <w:rPr>
          <w:color w:val="000000"/>
        </w:rPr>
        <w:t>Po odstranění vady je Prodávající povinen opraven</w:t>
      </w:r>
      <w:r w:rsidR="00FB28DB">
        <w:rPr>
          <w:color w:val="000000"/>
        </w:rPr>
        <w:t>ý bezvadný</w:t>
      </w:r>
      <w:r w:rsidRPr="000A11E4">
        <w:rPr>
          <w:color w:val="000000"/>
        </w:rPr>
        <w:t xml:space="preserve"> a plně funkční </w:t>
      </w:r>
      <w:r w:rsidR="005C4519">
        <w:rPr>
          <w:color w:val="000000"/>
        </w:rPr>
        <w:t>Kontejner</w:t>
      </w:r>
      <w:r w:rsidR="00FB28DB">
        <w:rPr>
          <w:color w:val="000000"/>
        </w:rPr>
        <w:t xml:space="preserve"> </w:t>
      </w:r>
      <w:r w:rsidRPr="000A11E4">
        <w:rPr>
          <w:color w:val="000000"/>
        </w:rPr>
        <w:t xml:space="preserve">předat Kupujícímu. Kupující je oprávněn převzetí reklamovaného </w:t>
      </w:r>
      <w:r w:rsidR="005C4519">
        <w:rPr>
          <w:color w:val="000000"/>
        </w:rPr>
        <w:t>Kontejner</w:t>
      </w:r>
      <w:r w:rsidR="00FB28DB">
        <w:rPr>
          <w:color w:val="000000"/>
        </w:rPr>
        <w:t xml:space="preserve">u </w:t>
      </w:r>
      <w:r w:rsidRPr="000A11E4">
        <w:rPr>
          <w:color w:val="000000"/>
        </w:rPr>
        <w:t>odmítnout, pokud zjistí, že vad</w:t>
      </w:r>
      <w:r w:rsidR="00FB28DB">
        <w:rPr>
          <w:color w:val="000000"/>
        </w:rPr>
        <w:t>a</w:t>
      </w:r>
      <w:r w:rsidRPr="000A11E4">
        <w:rPr>
          <w:color w:val="000000"/>
        </w:rPr>
        <w:t xml:space="preserve"> nebyl</w:t>
      </w:r>
      <w:r w:rsidR="00FB28DB">
        <w:rPr>
          <w:color w:val="000000"/>
        </w:rPr>
        <w:t>a</w:t>
      </w:r>
      <w:r w:rsidRPr="000A11E4">
        <w:rPr>
          <w:color w:val="000000"/>
        </w:rPr>
        <w:t xml:space="preserve"> odstraněn</w:t>
      </w:r>
      <w:r w:rsidR="00FB28DB">
        <w:rPr>
          <w:color w:val="000000"/>
        </w:rPr>
        <w:t>a řádně</w:t>
      </w:r>
      <w:r w:rsidRPr="000A11E4">
        <w:rPr>
          <w:color w:val="000000"/>
        </w:rPr>
        <w:t xml:space="preserve">. Pokud Kupující odmítne převzetí reklamovaného </w:t>
      </w:r>
      <w:r w:rsidR="005C4519">
        <w:rPr>
          <w:color w:val="000000"/>
        </w:rPr>
        <w:t>Kontejner</w:t>
      </w:r>
      <w:r w:rsidR="003912AF">
        <w:rPr>
          <w:color w:val="000000"/>
        </w:rPr>
        <w:t>u,</w:t>
      </w:r>
      <w:r w:rsidRPr="000A11E4">
        <w:rPr>
          <w:color w:val="000000"/>
        </w:rPr>
        <w:t xml:space="preserve"> je Prodávající povinen o</w:t>
      </w:r>
      <w:r w:rsidR="001D7528">
        <w:rPr>
          <w:color w:val="000000"/>
        </w:rPr>
        <w:t>pravit</w:t>
      </w:r>
      <w:r w:rsidRPr="000A11E4">
        <w:rPr>
          <w:color w:val="000000"/>
        </w:rPr>
        <w:t xml:space="preserve"> </w:t>
      </w:r>
      <w:r w:rsidR="003912AF">
        <w:rPr>
          <w:color w:val="000000"/>
        </w:rPr>
        <w:t xml:space="preserve">neodstraněnou </w:t>
      </w:r>
      <w:r w:rsidRPr="000A11E4">
        <w:rPr>
          <w:color w:val="000000"/>
        </w:rPr>
        <w:t>vad</w:t>
      </w:r>
      <w:r w:rsidR="003912AF">
        <w:rPr>
          <w:color w:val="000000"/>
        </w:rPr>
        <w:t>u</w:t>
      </w:r>
      <w:r w:rsidR="00CB12A6" w:rsidRPr="000A11E4">
        <w:rPr>
          <w:color w:val="000000"/>
        </w:rPr>
        <w:t xml:space="preserve"> nejpozději v dodatečné lhůtě </w:t>
      </w:r>
      <w:r w:rsidR="006A3554" w:rsidRPr="000A11E4">
        <w:rPr>
          <w:color w:val="000000"/>
        </w:rPr>
        <w:t>třech</w:t>
      </w:r>
      <w:r w:rsidR="002A54F3" w:rsidRPr="000A11E4">
        <w:rPr>
          <w:color w:val="000000"/>
        </w:rPr>
        <w:t xml:space="preserve"> </w:t>
      </w:r>
      <w:r w:rsidR="00145F06" w:rsidRPr="000A11E4">
        <w:rPr>
          <w:color w:val="000000"/>
        </w:rPr>
        <w:t>(</w:t>
      </w:r>
      <w:r w:rsidR="006A3554" w:rsidRPr="000A11E4">
        <w:rPr>
          <w:color w:val="000000"/>
        </w:rPr>
        <w:t>3</w:t>
      </w:r>
      <w:r w:rsidR="00145F06" w:rsidRPr="000A11E4">
        <w:rPr>
          <w:color w:val="000000"/>
        </w:rPr>
        <w:t>)</w:t>
      </w:r>
      <w:r w:rsidRPr="000A11E4">
        <w:rPr>
          <w:color w:val="000000"/>
        </w:rPr>
        <w:t xml:space="preserve"> </w:t>
      </w:r>
      <w:r w:rsidR="003912AF">
        <w:rPr>
          <w:color w:val="000000"/>
        </w:rPr>
        <w:t>pracovních dnů</w:t>
      </w:r>
      <w:r w:rsidRPr="000A11E4">
        <w:rPr>
          <w:color w:val="000000"/>
        </w:rPr>
        <w:t xml:space="preserve">. </w:t>
      </w:r>
      <w:bookmarkEnd w:id="63"/>
      <w:r w:rsidR="003912AF">
        <w:rPr>
          <w:color w:val="000000"/>
        </w:rPr>
        <w:t xml:space="preserve">O převzetí opraveného </w:t>
      </w:r>
      <w:r w:rsidR="005C4519">
        <w:rPr>
          <w:color w:val="000000"/>
        </w:rPr>
        <w:t>Kontejner</w:t>
      </w:r>
      <w:r w:rsidR="003912AF">
        <w:rPr>
          <w:color w:val="000000"/>
        </w:rPr>
        <w:t>u bude vyhotoven předávací protokol.</w:t>
      </w:r>
    </w:p>
    <w:p w:rsidR="000A43B7" w:rsidRPr="000A11E4" w:rsidRDefault="000A43B7" w:rsidP="000A11E4">
      <w:pPr>
        <w:tabs>
          <w:tab w:val="left" w:pos="720"/>
        </w:tabs>
        <w:ind w:left="720" w:hanging="720"/>
        <w:jc w:val="both"/>
        <w:rPr>
          <w:color w:val="000000"/>
        </w:rPr>
      </w:pPr>
    </w:p>
    <w:p w:rsidR="00B411B7" w:rsidRPr="000A11E4" w:rsidRDefault="000A43B7" w:rsidP="000A11E4">
      <w:pPr>
        <w:pStyle w:val="Zkladntext"/>
        <w:numPr>
          <w:ilvl w:val="1"/>
          <w:numId w:val="17"/>
        </w:numPr>
        <w:spacing w:after="0"/>
        <w:ind w:hanging="720"/>
        <w:jc w:val="both"/>
        <w:rPr>
          <w:color w:val="000000"/>
        </w:rPr>
      </w:pPr>
      <w:bookmarkStart w:id="64" w:name="_Ref270089630"/>
      <w:r w:rsidRPr="000A11E4">
        <w:rPr>
          <w:color w:val="000000"/>
        </w:rPr>
        <w:t>Pokud Prodávající neodstraní vad</w:t>
      </w:r>
      <w:r w:rsidR="001D7528">
        <w:rPr>
          <w:color w:val="000000"/>
        </w:rPr>
        <w:t>u</w:t>
      </w:r>
      <w:r w:rsidRPr="000A11E4">
        <w:rPr>
          <w:color w:val="000000"/>
        </w:rPr>
        <w:t xml:space="preserve"> ani </w:t>
      </w:r>
      <w:r w:rsidR="003912AF">
        <w:rPr>
          <w:color w:val="000000"/>
        </w:rPr>
        <w:t xml:space="preserve">v </w:t>
      </w:r>
      <w:r w:rsidRPr="000A11E4">
        <w:rPr>
          <w:color w:val="000000"/>
        </w:rPr>
        <w:t xml:space="preserve">dodatečné lhůtě, má se za to, že </w:t>
      </w:r>
      <w:r w:rsidR="001D7528">
        <w:rPr>
          <w:color w:val="000000"/>
        </w:rPr>
        <w:t xml:space="preserve">tato </w:t>
      </w:r>
      <w:r w:rsidRPr="000A11E4">
        <w:rPr>
          <w:color w:val="000000"/>
        </w:rPr>
        <w:t>vada je neodstraniteln</w:t>
      </w:r>
      <w:r w:rsidR="001D7528">
        <w:rPr>
          <w:color w:val="000000"/>
        </w:rPr>
        <w:t>á</w:t>
      </w:r>
      <w:r w:rsidRPr="000A11E4">
        <w:rPr>
          <w:color w:val="000000"/>
        </w:rPr>
        <w:t xml:space="preserve"> a Kupující má dále právo požadovat slevu z kupní ceny, výměnu reklamovaného </w:t>
      </w:r>
      <w:r w:rsidR="005C4519">
        <w:rPr>
          <w:color w:val="000000"/>
        </w:rPr>
        <w:t>Kontejner</w:t>
      </w:r>
      <w:r w:rsidR="003912AF">
        <w:rPr>
          <w:color w:val="000000"/>
        </w:rPr>
        <w:t xml:space="preserve">u </w:t>
      </w:r>
      <w:r w:rsidRPr="000A11E4">
        <w:rPr>
          <w:color w:val="000000"/>
        </w:rPr>
        <w:t xml:space="preserve">za </w:t>
      </w:r>
      <w:r w:rsidR="005C4519">
        <w:rPr>
          <w:color w:val="000000"/>
        </w:rPr>
        <w:t>Kontejner</w:t>
      </w:r>
      <w:r w:rsidR="003912AF">
        <w:rPr>
          <w:color w:val="000000"/>
        </w:rPr>
        <w:t xml:space="preserve"> </w:t>
      </w:r>
      <w:r w:rsidRPr="000A11E4">
        <w:rPr>
          <w:color w:val="000000"/>
        </w:rPr>
        <w:t>nov</w:t>
      </w:r>
      <w:r w:rsidR="003912AF">
        <w:rPr>
          <w:color w:val="000000"/>
        </w:rPr>
        <w:t>ý</w:t>
      </w:r>
      <w:r w:rsidRPr="000A11E4">
        <w:rPr>
          <w:color w:val="000000"/>
        </w:rPr>
        <w:t xml:space="preserve"> nebo od Smlouvy odstoupit, a to dle své volby. Ustanoveními této Smlouvy nejsou dotčeny případné další nároky Kupujícího z vad vyplývající mu z</w:t>
      </w:r>
      <w:r w:rsidR="00431BD2" w:rsidRPr="000A11E4">
        <w:rPr>
          <w:color w:val="000000"/>
        </w:rPr>
        <w:t> Občanského zákoníku</w:t>
      </w:r>
      <w:r w:rsidRPr="000A11E4">
        <w:rPr>
          <w:color w:val="000000"/>
        </w:rPr>
        <w:t xml:space="preserve"> či jiných právních předpisů.</w:t>
      </w:r>
      <w:bookmarkEnd w:id="64"/>
    </w:p>
    <w:p w:rsidR="00B411B7" w:rsidRPr="000A11E4" w:rsidRDefault="00B411B7" w:rsidP="000A11E4">
      <w:pPr>
        <w:pStyle w:val="Odstavecseseznamem"/>
        <w:rPr>
          <w:color w:val="000000"/>
        </w:rPr>
      </w:pPr>
    </w:p>
    <w:p w:rsidR="003D5AE2" w:rsidRPr="000A11E4" w:rsidRDefault="000A43B7" w:rsidP="000A11E4">
      <w:pPr>
        <w:pStyle w:val="Zkladntext"/>
        <w:numPr>
          <w:ilvl w:val="1"/>
          <w:numId w:val="17"/>
        </w:numPr>
        <w:spacing w:after="0"/>
        <w:ind w:hanging="720"/>
        <w:jc w:val="both"/>
        <w:rPr>
          <w:color w:val="000000"/>
        </w:rPr>
      </w:pPr>
      <w:r w:rsidRPr="000A11E4">
        <w:rPr>
          <w:color w:val="000000"/>
        </w:rPr>
        <w:t xml:space="preserve">Je-li dodáním </w:t>
      </w:r>
      <w:r w:rsidR="005C4519">
        <w:rPr>
          <w:color w:val="000000"/>
        </w:rPr>
        <w:t>Kontejner</w:t>
      </w:r>
      <w:r w:rsidR="00175633">
        <w:rPr>
          <w:color w:val="000000"/>
        </w:rPr>
        <w:t>u</w:t>
      </w:r>
      <w:r w:rsidR="003912AF">
        <w:rPr>
          <w:color w:val="000000"/>
        </w:rPr>
        <w:t xml:space="preserve"> </w:t>
      </w:r>
      <w:r w:rsidRPr="000A11E4">
        <w:rPr>
          <w:color w:val="000000"/>
        </w:rPr>
        <w:t>s vadami porušen</w:t>
      </w:r>
      <w:r w:rsidR="003912AF">
        <w:rPr>
          <w:color w:val="000000"/>
        </w:rPr>
        <w:t xml:space="preserve">a Smlouva podstatným způsobem, přísluší </w:t>
      </w:r>
      <w:r w:rsidRPr="000A11E4">
        <w:rPr>
          <w:color w:val="000000"/>
        </w:rPr>
        <w:t>Kupující</w:t>
      </w:r>
      <w:r w:rsidR="003912AF">
        <w:rPr>
          <w:color w:val="000000"/>
        </w:rPr>
        <w:t>mu</w:t>
      </w:r>
      <w:r w:rsidRPr="000A11E4">
        <w:rPr>
          <w:color w:val="000000"/>
        </w:rPr>
        <w:t xml:space="preserve"> nároky z vad </w:t>
      </w:r>
      <w:r w:rsidR="003912AF">
        <w:rPr>
          <w:color w:val="000000"/>
        </w:rPr>
        <w:t>d</w:t>
      </w:r>
      <w:r w:rsidRPr="000A11E4">
        <w:rPr>
          <w:color w:val="000000"/>
        </w:rPr>
        <w:t xml:space="preserve">le </w:t>
      </w:r>
      <w:r w:rsidR="00431BD2" w:rsidRPr="000A11E4">
        <w:rPr>
          <w:color w:val="000000"/>
        </w:rPr>
        <w:t>Občanského</w:t>
      </w:r>
      <w:r w:rsidRPr="000A11E4">
        <w:rPr>
          <w:color w:val="000000"/>
        </w:rPr>
        <w:t xml:space="preserve"> zákoníku. </w:t>
      </w:r>
    </w:p>
    <w:p w:rsidR="003D5AE2" w:rsidRPr="000A11E4" w:rsidRDefault="003D5AE2" w:rsidP="000A11E4">
      <w:pPr>
        <w:pStyle w:val="Odstavecseseznamem"/>
        <w:rPr>
          <w:color w:val="000000"/>
        </w:rPr>
      </w:pPr>
    </w:p>
    <w:p w:rsidR="00B411B7" w:rsidRPr="000A11E4" w:rsidRDefault="000A43B7" w:rsidP="000A11E4">
      <w:pPr>
        <w:pStyle w:val="Zkladntext"/>
        <w:spacing w:after="0"/>
        <w:ind w:left="480" w:firstLine="0"/>
        <w:jc w:val="both"/>
        <w:rPr>
          <w:color w:val="000000"/>
        </w:rPr>
      </w:pPr>
      <w:r w:rsidRPr="000A11E4">
        <w:rPr>
          <w:color w:val="000000"/>
        </w:rPr>
        <w:t xml:space="preserve">Smluvní strany </w:t>
      </w:r>
      <w:r w:rsidR="001D7528">
        <w:rPr>
          <w:color w:val="000000"/>
        </w:rPr>
        <w:t>souhlasně prohlašují</w:t>
      </w:r>
      <w:r w:rsidRPr="000A11E4">
        <w:rPr>
          <w:color w:val="000000"/>
        </w:rPr>
        <w:t xml:space="preserve">, že za </w:t>
      </w:r>
      <w:r w:rsidR="005F498A" w:rsidRPr="000A11E4">
        <w:rPr>
          <w:color w:val="000000"/>
        </w:rPr>
        <w:t xml:space="preserve">podstatné </w:t>
      </w:r>
      <w:r w:rsidRPr="000A11E4">
        <w:rPr>
          <w:color w:val="000000"/>
        </w:rPr>
        <w:t>porušení Smlouvy je nutné považovat zejména následující případy:</w:t>
      </w:r>
      <w:r w:rsidR="00B411B7" w:rsidRPr="000A11E4">
        <w:t xml:space="preserve"> </w:t>
      </w:r>
    </w:p>
    <w:p w:rsidR="00B411B7" w:rsidRPr="000A11E4" w:rsidRDefault="00B411B7" w:rsidP="000A11E4">
      <w:pPr>
        <w:pStyle w:val="Odstavecseseznamem"/>
        <w:rPr>
          <w:color w:val="000000"/>
        </w:rPr>
      </w:pPr>
    </w:p>
    <w:p w:rsidR="00B411B7" w:rsidRPr="000A11E4" w:rsidRDefault="00B411B7" w:rsidP="000A11E4">
      <w:pPr>
        <w:numPr>
          <w:ilvl w:val="0"/>
          <w:numId w:val="30"/>
        </w:numPr>
        <w:jc w:val="both"/>
      </w:pPr>
      <w:r w:rsidRPr="000A11E4">
        <w:t xml:space="preserve">prodlení </w:t>
      </w:r>
      <w:r w:rsidR="00E763E7" w:rsidRPr="000A11E4">
        <w:t xml:space="preserve">Prodávajícího </w:t>
      </w:r>
      <w:r w:rsidRPr="000A11E4">
        <w:t>s do</w:t>
      </w:r>
      <w:r w:rsidR="00F43E43" w:rsidRPr="000A11E4">
        <w:t xml:space="preserve">dáním </w:t>
      </w:r>
      <w:r w:rsidR="00175633">
        <w:t xml:space="preserve">Kontejneru </w:t>
      </w:r>
      <w:r w:rsidR="00F43E43" w:rsidRPr="000A11E4">
        <w:t xml:space="preserve">o více jak pět (5) </w:t>
      </w:r>
      <w:r w:rsidR="00D53645">
        <w:t>p</w:t>
      </w:r>
      <w:r w:rsidRPr="000A11E4">
        <w:t xml:space="preserve">racovních dní, </w:t>
      </w:r>
    </w:p>
    <w:p w:rsidR="00B411B7" w:rsidRPr="000A11E4" w:rsidRDefault="00B411B7" w:rsidP="000A11E4">
      <w:pPr>
        <w:numPr>
          <w:ilvl w:val="0"/>
          <w:numId w:val="30"/>
        </w:numPr>
        <w:jc w:val="both"/>
      </w:pPr>
      <w:r w:rsidRPr="000A11E4">
        <w:rPr>
          <w:color w:val="000000"/>
        </w:rPr>
        <w:t xml:space="preserve">dodání </w:t>
      </w:r>
      <w:r w:rsidR="005C4519">
        <w:rPr>
          <w:color w:val="000000"/>
        </w:rPr>
        <w:t>Kontejner</w:t>
      </w:r>
      <w:r w:rsidR="00175633">
        <w:rPr>
          <w:color w:val="000000"/>
        </w:rPr>
        <w:t>u</w:t>
      </w:r>
      <w:r w:rsidR="003912AF">
        <w:rPr>
          <w:color w:val="000000"/>
        </w:rPr>
        <w:t xml:space="preserve"> </w:t>
      </w:r>
      <w:r w:rsidRPr="000A11E4">
        <w:rPr>
          <w:color w:val="000000"/>
        </w:rPr>
        <w:t xml:space="preserve">s podstatnými vadami, zejména s vadami materiálu, výrobními vadami, vadami technického zpracování, právními vadami, vadami ve funkčnosti, vadami, resp. nesplněním vlastností výslovně Kupujícím požadovaných, jakož i vlastností, které jsou obvykle na </w:t>
      </w:r>
      <w:r w:rsidR="005C4519">
        <w:rPr>
          <w:color w:val="000000"/>
        </w:rPr>
        <w:t>Kontejner</w:t>
      </w:r>
      <w:r w:rsidR="00AF706F">
        <w:rPr>
          <w:color w:val="000000"/>
        </w:rPr>
        <w:t xml:space="preserve"> </w:t>
      </w:r>
      <w:r w:rsidRPr="000A11E4">
        <w:rPr>
          <w:color w:val="000000"/>
        </w:rPr>
        <w:t>kladeny</w:t>
      </w:r>
      <w:r w:rsidR="001D7528">
        <w:rPr>
          <w:color w:val="000000"/>
        </w:rPr>
        <w:t>,</w:t>
      </w:r>
    </w:p>
    <w:p w:rsidR="00B411B7" w:rsidRPr="000A11E4" w:rsidRDefault="00B411B7" w:rsidP="000A11E4">
      <w:pPr>
        <w:numPr>
          <w:ilvl w:val="0"/>
          <w:numId w:val="30"/>
        </w:numPr>
        <w:jc w:val="both"/>
      </w:pPr>
      <w:r w:rsidRPr="000A11E4">
        <w:t xml:space="preserve">prodlení Prodávajícího s odstraněním </w:t>
      </w:r>
      <w:r w:rsidR="001D7528">
        <w:t xml:space="preserve">jakékoliv </w:t>
      </w:r>
      <w:r w:rsidRPr="000A11E4">
        <w:t xml:space="preserve">vady </w:t>
      </w:r>
      <w:r w:rsidR="001D7528" w:rsidRPr="000A11E4">
        <w:t>delší než třicet kalendářních dnů</w:t>
      </w:r>
      <w:r w:rsidR="001D7528">
        <w:t>,</w:t>
      </w:r>
    </w:p>
    <w:p w:rsidR="00B411B7" w:rsidRPr="000A11E4" w:rsidRDefault="00B411B7" w:rsidP="000A11E4">
      <w:pPr>
        <w:numPr>
          <w:ilvl w:val="0"/>
          <w:numId w:val="30"/>
        </w:numPr>
        <w:jc w:val="both"/>
      </w:pPr>
      <w:r w:rsidRPr="000A11E4">
        <w:rPr>
          <w:color w:val="000000"/>
        </w:rPr>
        <w:t>případ, kdy bude zjištěno, že (i) Prodávající je v úpadku, (ii) vůči Prodávajícímu je vedeno insolvenční řízení, v němž zároveň (a) bylo vydáno rozhodnutí o úpadku nebo (b) insolvenční návrh byl zamítnut proto, že majetek Prodávajícího nepostačuje k úhradě nákladů insolvenčního řízení, nebo (c) byl konkurs zrušen proto, že majetek Prodávajícího byl zcela nepostačující, nebo (iii) byla zavedena nucená správa Prodávajícího podle zvláštních právních předpisů, (iv) Prodávající je v likvidaci, a/nebo byla zahájena likvidace Prodávajícího,</w:t>
      </w:r>
    </w:p>
    <w:p w:rsidR="00B411B7" w:rsidRPr="000A11E4" w:rsidRDefault="00B411B7" w:rsidP="000A11E4">
      <w:pPr>
        <w:numPr>
          <w:ilvl w:val="0"/>
          <w:numId w:val="30"/>
        </w:numPr>
        <w:jc w:val="both"/>
      </w:pPr>
      <w:r w:rsidRPr="000A11E4">
        <w:rPr>
          <w:color w:val="000000"/>
        </w:rPr>
        <w:t xml:space="preserve">případ, kdy bude dodatečně zjištěno, že Prodávající nesplnil podmínky </w:t>
      </w:r>
      <w:r w:rsidR="001D7528">
        <w:rPr>
          <w:color w:val="000000"/>
        </w:rPr>
        <w:t xml:space="preserve">zadávacího </w:t>
      </w:r>
      <w:r w:rsidRPr="000A11E4">
        <w:rPr>
          <w:color w:val="000000"/>
        </w:rPr>
        <w:t>řízení, na jehož základě byla uzavřena tato Smlouva, zejména pokud bude zjištěno, že Prodávající uvedl nepravdivé či zavádějící údaje,</w:t>
      </w:r>
    </w:p>
    <w:p w:rsidR="00B411B7" w:rsidRPr="000A11E4" w:rsidRDefault="00B411B7" w:rsidP="000A11E4">
      <w:pPr>
        <w:numPr>
          <w:ilvl w:val="0"/>
          <w:numId w:val="30"/>
        </w:numPr>
        <w:jc w:val="both"/>
      </w:pPr>
      <w:r w:rsidRPr="000A11E4">
        <w:t xml:space="preserve">prodlení Kupujícího s úhradou kupní ceny na základě Faktury, které nebude do </w:t>
      </w:r>
      <w:r w:rsidR="009C18D1" w:rsidRPr="000A11E4">
        <w:t>tří</w:t>
      </w:r>
      <w:r w:rsidRPr="000A11E4">
        <w:t xml:space="preserve"> (</w:t>
      </w:r>
      <w:r w:rsidR="009C18D1" w:rsidRPr="000A11E4">
        <w:t>3</w:t>
      </w:r>
      <w:r w:rsidRPr="000A11E4">
        <w:t xml:space="preserve">) měsíců ode dne doručení písemného </w:t>
      </w:r>
      <w:r w:rsidR="00840E31">
        <w:t xml:space="preserve">oznámení </w:t>
      </w:r>
      <w:r w:rsidR="009C18D1" w:rsidRPr="000A11E4">
        <w:t>o</w:t>
      </w:r>
      <w:r w:rsidRPr="000A11E4">
        <w:t xml:space="preserve"> prodlení </w:t>
      </w:r>
      <w:r w:rsidR="00E94F5C" w:rsidRPr="000A11E4">
        <w:t>odstra</w:t>
      </w:r>
      <w:r w:rsidR="00840E31">
        <w:t>něno.</w:t>
      </w:r>
    </w:p>
    <w:p w:rsidR="00B411B7" w:rsidRPr="000A11E4" w:rsidRDefault="00B411B7" w:rsidP="000A11E4">
      <w:pPr>
        <w:pStyle w:val="Odstavecseseznamem"/>
      </w:pPr>
    </w:p>
    <w:p w:rsidR="005E2DA0" w:rsidRPr="000A11E4" w:rsidRDefault="00B411B7" w:rsidP="000A11E4">
      <w:pPr>
        <w:pStyle w:val="Zkladntext"/>
        <w:numPr>
          <w:ilvl w:val="1"/>
          <w:numId w:val="17"/>
        </w:numPr>
        <w:spacing w:after="0"/>
        <w:ind w:hanging="720"/>
        <w:jc w:val="both"/>
        <w:rPr>
          <w:color w:val="000000"/>
        </w:rPr>
      </w:pPr>
      <w:r w:rsidRPr="000A11E4">
        <w:lastRenderedPageBreak/>
        <w:t>Do odstranění vady nemusí Kupující platit část kupní ceny odhadem přiměřeně odpovídající jeho právu na slevu. V případě vady, která znamená podstatné porušení smlouvy ze strany Prodávajícího, Kupující nemusí uhradit celou kupní cenu</w:t>
      </w:r>
      <w:r w:rsidR="005545A3" w:rsidRPr="000A11E4">
        <w:t xml:space="preserve">, a to až do doby odstranění takové vady a </w:t>
      </w:r>
      <w:r w:rsidR="000C614F">
        <w:t xml:space="preserve">následnému </w:t>
      </w:r>
      <w:r w:rsidR="005545A3" w:rsidRPr="000A11E4">
        <w:rPr>
          <w:color w:val="000000"/>
        </w:rPr>
        <w:t>převzet</w:t>
      </w:r>
      <w:r w:rsidR="000C614F">
        <w:rPr>
          <w:color w:val="000000"/>
        </w:rPr>
        <w:t>í</w:t>
      </w:r>
      <w:r w:rsidR="000C614F">
        <w:t>. Nezaplacení</w:t>
      </w:r>
      <w:r w:rsidRPr="000A11E4">
        <w:t xml:space="preserve"> kupní ceny nebo její části </w:t>
      </w:r>
      <w:r w:rsidR="000C614F">
        <w:t xml:space="preserve">v takovém případě </w:t>
      </w:r>
      <w:r w:rsidRPr="000A11E4">
        <w:t xml:space="preserve">nemá za následek prodlení Kupujícího s úhradou kupní ceny a Prodávající v takovém případě nemůže vůči </w:t>
      </w:r>
      <w:r w:rsidR="00E245CE" w:rsidRPr="000A11E4">
        <w:t>Kupujícím</w:t>
      </w:r>
      <w:r w:rsidRPr="000A11E4">
        <w:t xml:space="preserve">u uplatňovat žádné sankce ani </w:t>
      </w:r>
      <w:r w:rsidR="000E3026" w:rsidRPr="000A11E4">
        <w:t xml:space="preserve">jakékoli </w:t>
      </w:r>
      <w:r w:rsidRPr="000A11E4">
        <w:t xml:space="preserve">jiné nepříznivé </w:t>
      </w:r>
      <w:r w:rsidR="00AB6B5D" w:rsidRPr="000A11E4">
        <w:t xml:space="preserve">právní </w:t>
      </w:r>
      <w:r w:rsidRPr="000A11E4">
        <w:t>krok</w:t>
      </w:r>
      <w:bookmarkStart w:id="65" w:name="_DV_M168"/>
      <w:bookmarkStart w:id="66" w:name="_DV_M170"/>
      <w:bookmarkStart w:id="67" w:name="_DV_M106"/>
      <w:bookmarkStart w:id="68" w:name="_DV_M107"/>
      <w:bookmarkEnd w:id="65"/>
      <w:bookmarkEnd w:id="66"/>
      <w:bookmarkEnd w:id="67"/>
      <w:bookmarkEnd w:id="68"/>
      <w:r w:rsidR="009C18D1" w:rsidRPr="000A11E4">
        <w:t>y</w:t>
      </w:r>
      <w:r w:rsidR="00F54665" w:rsidRPr="000A11E4">
        <w:t>.</w:t>
      </w:r>
    </w:p>
    <w:p w:rsidR="000C1442" w:rsidRPr="000A11E4" w:rsidRDefault="000C1442" w:rsidP="000A11E4">
      <w:pPr>
        <w:pStyle w:val="Zkladntext"/>
        <w:spacing w:after="0"/>
        <w:ind w:left="480" w:firstLine="0"/>
        <w:jc w:val="both"/>
        <w:rPr>
          <w:color w:val="000000"/>
        </w:rPr>
      </w:pPr>
    </w:p>
    <w:p w:rsidR="003D5AE2" w:rsidRPr="000A11E4" w:rsidRDefault="003D5AE2" w:rsidP="000A11E4">
      <w:pPr>
        <w:pStyle w:val="Zkladntext"/>
        <w:spacing w:after="0"/>
        <w:ind w:left="480" w:firstLine="0"/>
        <w:jc w:val="both"/>
        <w:rPr>
          <w:color w:val="000000"/>
        </w:rPr>
      </w:pPr>
    </w:p>
    <w:p w:rsidR="000A43B7" w:rsidRPr="000A11E4" w:rsidRDefault="000A43B7" w:rsidP="00C30A65">
      <w:pPr>
        <w:pStyle w:val="Zkladntext"/>
        <w:numPr>
          <w:ilvl w:val="0"/>
          <w:numId w:val="49"/>
        </w:numPr>
        <w:tabs>
          <w:tab w:val="left" w:pos="426"/>
        </w:tabs>
        <w:spacing w:after="0"/>
        <w:ind w:hanging="580"/>
        <w:jc w:val="center"/>
        <w:rPr>
          <w:b/>
          <w:bCs/>
        </w:rPr>
      </w:pPr>
      <w:bookmarkStart w:id="69" w:name="_DV_M108"/>
      <w:bookmarkEnd w:id="69"/>
    </w:p>
    <w:p w:rsidR="00AC0B00" w:rsidRPr="000A11E4" w:rsidRDefault="000A43B7" w:rsidP="000A11E4">
      <w:pPr>
        <w:ind w:left="720" w:hanging="720"/>
        <w:jc w:val="center"/>
        <w:rPr>
          <w:b/>
          <w:bCs/>
          <w:color w:val="000000"/>
        </w:rPr>
      </w:pPr>
      <w:bookmarkStart w:id="70" w:name="_DV_M109"/>
      <w:bookmarkEnd w:id="70"/>
      <w:r w:rsidRPr="000A11E4">
        <w:rPr>
          <w:b/>
          <w:bCs/>
          <w:color w:val="000000"/>
        </w:rPr>
        <w:t>SANKCE</w:t>
      </w:r>
    </w:p>
    <w:p w:rsidR="00F92262" w:rsidRPr="000A11E4" w:rsidRDefault="00F92262" w:rsidP="000A11E4">
      <w:pPr>
        <w:ind w:left="720" w:hanging="720"/>
        <w:jc w:val="center"/>
        <w:rPr>
          <w:b/>
          <w:bCs/>
          <w:color w:val="000000"/>
        </w:rPr>
      </w:pPr>
    </w:p>
    <w:p w:rsidR="00AC0B00" w:rsidRPr="000A11E4" w:rsidRDefault="00E42388" w:rsidP="000A11E4">
      <w:pPr>
        <w:pStyle w:val="Zkladntext"/>
        <w:numPr>
          <w:ilvl w:val="1"/>
          <w:numId w:val="49"/>
        </w:numPr>
        <w:spacing w:after="0"/>
        <w:ind w:hanging="720"/>
        <w:jc w:val="both"/>
      </w:pPr>
      <w:bookmarkStart w:id="71" w:name="_Ref269224973"/>
      <w:r w:rsidRPr="000A11E4">
        <w:t xml:space="preserve">Kupující </w:t>
      </w:r>
      <w:r>
        <w:t xml:space="preserve">je </w:t>
      </w:r>
      <w:r w:rsidRPr="000A11E4">
        <w:t xml:space="preserve">oprávněn </w:t>
      </w:r>
      <w:r w:rsidRPr="000A11E4">
        <w:rPr>
          <w:color w:val="000000"/>
        </w:rPr>
        <w:t>požadovat</w:t>
      </w:r>
      <w:r w:rsidR="00C30A65">
        <w:rPr>
          <w:color w:val="000000"/>
        </w:rPr>
        <w:t xml:space="preserve"> na </w:t>
      </w:r>
      <w:r w:rsidRPr="000A11E4">
        <w:t>Prodávající</w:t>
      </w:r>
      <w:r w:rsidR="00C30A65">
        <w:t>m</w:t>
      </w:r>
      <w:r w:rsidRPr="000A11E4">
        <w:t xml:space="preserve"> </w:t>
      </w:r>
      <w:r w:rsidR="00C30A65">
        <w:t xml:space="preserve">úhradu </w:t>
      </w:r>
      <w:r w:rsidRPr="000A11E4">
        <w:t>smluvní pokut</w:t>
      </w:r>
      <w:r w:rsidR="00C30A65">
        <w:t>y</w:t>
      </w:r>
      <w:r w:rsidRPr="000A11E4">
        <w:t xml:space="preserve"> ve </w:t>
      </w:r>
      <w:r w:rsidRPr="00F32877">
        <w:t xml:space="preserve">výši </w:t>
      </w:r>
      <w:r w:rsidR="001D59DE">
        <w:t>5</w:t>
      </w:r>
      <w:r w:rsidR="00E952DF" w:rsidRPr="00E952DF">
        <w:t>00</w:t>
      </w:r>
      <w:r w:rsidRPr="000A11E4">
        <w:t xml:space="preserve"> Kč za každý i započatý den prodlení</w:t>
      </w:r>
      <w:r>
        <w:t xml:space="preserve"> s dodáním</w:t>
      </w:r>
      <w:r w:rsidR="00AC0B00" w:rsidRPr="000A11E4">
        <w:t xml:space="preserve"> </w:t>
      </w:r>
      <w:r w:rsidR="005C4519">
        <w:t>Kontejner</w:t>
      </w:r>
      <w:r w:rsidR="00175633">
        <w:t>u</w:t>
      </w:r>
      <w:r w:rsidR="00D5013D">
        <w:t xml:space="preserve"> </w:t>
      </w:r>
      <w:r w:rsidR="00AC0B00" w:rsidRPr="000A11E4">
        <w:t xml:space="preserve">nebo </w:t>
      </w:r>
      <w:r>
        <w:t>za prodlení s odstraněním vady.</w:t>
      </w:r>
      <w:r w:rsidR="00AC0B00" w:rsidRPr="000A11E4">
        <w:t xml:space="preserve"> Smluvní pokuta je splatná na písemnou výzvu Kupujícího.</w:t>
      </w:r>
      <w:bookmarkEnd w:id="71"/>
      <w:r w:rsidR="00AC0B00" w:rsidRPr="000A11E4">
        <w:t xml:space="preserve"> </w:t>
      </w:r>
    </w:p>
    <w:p w:rsidR="00AC0B00" w:rsidRPr="000A11E4" w:rsidRDefault="00AC0B00" w:rsidP="000A11E4">
      <w:pPr>
        <w:pStyle w:val="Zkladntext"/>
        <w:spacing w:after="0"/>
        <w:ind w:left="480" w:firstLine="0"/>
        <w:jc w:val="both"/>
      </w:pPr>
    </w:p>
    <w:p w:rsidR="000D1438" w:rsidRDefault="000D1438" w:rsidP="00E42388">
      <w:pPr>
        <w:pStyle w:val="Zkladntext"/>
        <w:numPr>
          <w:ilvl w:val="1"/>
          <w:numId w:val="49"/>
        </w:numPr>
        <w:spacing w:after="0"/>
        <w:ind w:hanging="720"/>
        <w:jc w:val="both"/>
      </w:pPr>
      <w:r>
        <w:t xml:space="preserve">Neuhradí-li Kupující řádně a včas kupní cenu, je </w:t>
      </w:r>
      <w:r w:rsidR="00E42388">
        <w:t xml:space="preserve">Prodávající oprávněn požadovat </w:t>
      </w:r>
      <w:r w:rsidR="00E42388" w:rsidRPr="000A11E4">
        <w:t>smluvní pokut</w:t>
      </w:r>
      <w:r>
        <w:t>u</w:t>
      </w:r>
      <w:r w:rsidR="00E42388" w:rsidRPr="000A11E4">
        <w:t xml:space="preserve"> ve výši 0,03 % z dlužné částky za každý i započatý den prodlení.</w:t>
      </w:r>
    </w:p>
    <w:p w:rsidR="00AC0B00" w:rsidRDefault="00E42388" w:rsidP="000D1438">
      <w:pPr>
        <w:pStyle w:val="Zkladntext"/>
        <w:spacing w:after="0"/>
        <w:ind w:left="480" w:firstLine="0"/>
        <w:jc w:val="both"/>
      </w:pPr>
      <w:r>
        <w:t xml:space="preserve"> </w:t>
      </w:r>
    </w:p>
    <w:p w:rsidR="000A43B7" w:rsidRPr="000A11E4" w:rsidRDefault="008A11BD" w:rsidP="000A11E4">
      <w:pPr>
        <w:pStyle w:val="Zkladntext"/>
        <w:numPr>
          <w:ilvl w:val="1"/>
          <w:numId w:val="49"/>
        </w:numPr>
        <w:spacing w:after="0"/>
        <w:ind w:hanging="720"/>
        <w:jc w:val="both"/>
        <w:rPr>
          <w:color w:val="000000"/>
        </w:rPr>
      </w:pPr>
      <w:bookmarkStart w:id="72" w:name="_DV_M113"/>
      <w:bookmarkStart w:id="73" w:name="_DV_M116"/>
      <w:bookmarkEnd w:id="72"/>
      <w:bookmarkEnd w:id="73"/>
      <w:r>
        <w:rPr>
          <w:color w:val="000000"/>
        </w:rPr>
        <w:t xml:space="preserve">Úhradou smluvní pokuty není dotčen nárok </w:t>
      </w:r>
      <w:r w:rsidR="00AC0B00" w:rsidRPr="000A11E4">
        <w:rPr>
          <w:color w:val="000000"/>
        </w:rPr>
        <w:t xml:space="preserve">Kupujícího </w:t>
      </w:r>
      <w:r>
        <w:rPr>
          <w:color w:val="000000"/>
        </w:rPr>
        <w:t>na náhradu</w:t>
      </w:r>
      <w:r w:rsidR="00AC0B00" w:rsidRPr="000A11E4">
        <w:rPr>
          <w:color w:val="000000"/>
        </w:rPr>
        <w:t xml:space="preserve"> škody.</w:t>
      </w:r>
      <w:bookmarkStart w:id="74" w:name="_DV_M117"/>
      <w:bookmarkEnd w:id="74"/>
    </w:p>
    <w:p w:rsidR="001B0D96" w:rsidRPr="000A11E4" w:rsidRDefault="001B0D96" w:rsidP="000A11E4">
      <w:pPr>
        <w:jc w:val="both"/>
        <w:rPr>
          <w:color w:val="000000"/>
          <w:u w:val="single"/>
        </w:rPr>
      </w:pPr>
    </w:p>
    <w:p w:rsidR="001B0D96" w:rsidRPr="000A11E4" w:rsidRDefault="001B0D96" w:rsidP="000A11E4">
      <w:pPr>
        <w:jc w:val="both"/>
        <w:rPr>
          <w:color w:val="000000"/>
          <w:u w:val="single"/>
        </w:rPr>
      </w:pPr>
    </w:p>
    <w:p w:rsidR="000A43B7" w:rsidRPr="000A11E4" w:rsidRDefault="000A43B7" w:rsidP="000A11E4">
      <w:pPr>
        <w:pStyle w:val="Zkladntext"/>
        <w:numPr>
          <w:ilvl w:val="0"/>
          <w:numId w:val="49"/>
        </w:numPr>
        <w:spacing w:after="0"/>
        <w:jc w:val="center"/>
        <w:rPr>
          <w:b/>
          <w:bCs/>
        </w:rPr>
      </w:pPr>
      <w:bookmarkStart w:id="75" w:name="_Ref269289340"/>
    </w:p>
    <w:bookmarkEnd w:id="75"/>
    <w:p w:rsidR="00AC0B00" w:rsidRPr="000A11E4" w:rsidRDefault="000A43B7" w:rsidP="000A11E4">
      <w:pPr>
        <w:ind w:left="720" w:hanging="720"/>
        <w:jc w:val="center"/>
        <w:rPr>
          <w:b/>
          <w:bCs/>
          <w:color w:val="000000"/>
        </w:rPr>
      </w:pPr>
      <w:r w:rsidRPr="000A11E4">
        <w:rPr>
          <w:b/>
          <w:bCs/>
          <w:color w:val="000000"/>
        </w:rPr>
        <w:t>UKONČENÍ SMLUVNÍHO VZTAHU</w:t>
      </w:r>
      <w:bookmarkStart w:id="76" w:name="_DV_M151"/>
      <w:bookmarkStart w:id="77" w:name="_Ref269289307"/>
      <w:bookmarkEnd w:id="76"/>
      <w:r w:rsidR="00881D5D" w:rsidRPr="000A11E4">
        <w:rPr>
          <w:b/>
          <w:bCs/>
          <w:color w:val="000000"/>
        </w:rPr>
        <w:t>, NÁHRADA ŠKODY</w:t>
      </w:r>
    </w:p>
    <w:p w:rsidR="00F92262" w:rsidRPr="000A11E4" w:rsidRDefault="00F92262" w:rsidP="000A11E4">
      <w:pPr>
        <w:ind w:left="720" w:hanging="720"/>
        <w:jc w:val="center"/>
        <w:rPr>
          <w:b/>
          <w:bCs/>
          <w:color w:val="000000"/>
        </w:rPr>
      </w:pPr>
    </w:p>
    <w:p w:rsidR="00AC0B00" w:rsidRPr="000A11E4" w:rsidRDefault="00AC0B00" w:rsidP="000A11E4">
      <w:pPr>
        <w:pStyle w:val="Zkladntext"/>
        <w:numPr>
          <w:ilvl w:val="1"/>
          <w:numId w:val="49"/>
        </w:numPr>
        <w:spacing w:after="0"/>
        <w:ind w:hanging="720"/>
        <w:jc w:val="both"/>
      </w:pPr>
      <w:r w:rsidRPr="000A11E4">
        <w:t>Smluvní strany jsou oprávněny odstoupit od této Smlouvy v souladu a za podmínek stanovených touto Smlouvou a/nebo v příslušných</w:t>
      </w:r>
      <w:r w:rsidR="008A11BD">
        <w:t xml:space="preserve"> ustanovení Občanského zákoníku</w:t>
      </w:r>
      <w:r w:rsidRPr="000A11E4">
        <w:t>.</w:t>
      </w:r>
    </w:p>
    <w:p w:rsidR="00AC0B00" w:rsidRPr="000A11E4" w:rsidRDefault="00AC0B00" w:rsidP="000A11E4">
      <w:pPr>
        <w:ind w:left="720" w:hanging="720"/>
        <w:jc w:val="both"/>
      </w:pPr>
    </w:p>
    <w:p w:rsidR="008D2A4E" w:rsidRPr="000A11E4" w:rsidRDefault="00AC0B00" w:rsidP="000A11E4">
      <w:pPr>
        <w:pStyle w:val="Zkladntext"/>
        <w:numPr>
          <w:ilvl w:val="1"/>
          <w:numId w:val="49"/>
        </w:numPr>
        <w:spacing w:after="0"/>
        <w:ind w:hanging="720"/>
        <w:jc w:val="both"/>
      </w:pPr>
      <w:r w:rsidRPr="000A11E4">
        <w:t>Smluvní strany se dohodly, že každá Smluvní strana je oprávněna za podmínek stanovených v této Smlouvě</w:t>
      </w:r>
      <w:r w:rsidR="003D5AE2" w:rsidRPr="000A11E4">
        <w:t xml:space="preserve">, a to zejména v případě podstatného porušení Smlouvy </w:t>
      </w:r>
      <w:r w:rsidRPr="000A11E4">
        <w:t>odstoupit od této Smlouvy, a to plně, nebo i částečně pouze ve vztahu k</w:t>
      </w:r>
      <w:r w:rsidR="008A11BD">
        <w:t xml:space="preserve"> předmětu plnění </w:t>
      </w:r>
      <w:r w:rsidRPr="000A11E4">
        <w:t>dle této Smlouvy.</w:t>
      </w:r>
    </w:p>
    <w:p w:rsidR="008D2A4E" w:rsidRPr="000A11E4" w:rsidRDefault="008D2A4E" w:rsidP="000A11E4">
      <w:pPr>
        <w:pStyle w:val="Zkladntext"/>
        <w:spacing w:after="0"/>
        <w:ind w:left="480" w:firstLine="0"/>
        <w:jc w:val="both"/>
      </w:pPr>
    </w:p>
    <w:p w:rsidR="008D2A4E" w:rsidRPr="000A11E4" w:rsidRDefault="00AC0B00" w:rsidP="000A11E4">
      <w:pPr>
        <w:pStyle w:val="Zkladntext"/>
        <w:numPr>
          <w:ilvl w:val="1"/>
          <w:numId w:val="49"/>
        </w:numPr>
        <w:spacing w:after="0"/>
        <w:ind w:hanging="720"/>
        <w:jc w:val="both"/>
      </w:pPr>
      <w:bookmarkStart w:id="78" w:name="_DV_M148"/>
      <w:bookmarkStart w:id="79" w:name="_DV_M149"/>
      <w:bookmarkStart w:id="80" w:name="_DV_M150"/>
      <w:bookmarkEnd w:id="78"/>
      <w:bookmarkEnd w:id="79"/>
      <w:bookmarkEnd w:id="80"/>
      <w:r w:rsidRPr="000A11E4">
        <w:t>Odstoupení od Smlouvy musí být učiněno písemně a musí být doručeno druhé Smluvní straně. V případě odstoupení od Smlouvy Smlouva zaniká dnem doručení písemného odstoupení druhé Smluvní straně.</w:t>
      </w:r>
    </w:p>
    <w:p w:rsidR="001B0D96" w:rsidRPr="000A11E4" w:rsidRDefault="001B0D96" w:rsidP="000A11E4">
      <w:pPr>
        <w:pStyle w:val="Odstavecseseznamem"/>
        <w:rPr>
          <w:highlight w:val="yellow"/>
        </w:rPr>
      </w:pPr>
    </w:p>
    <w:p w:rsidR="001B0D96" w:rsidRPr="000A11E4" w:rsidRDefault="001B0D96" w:rsidP="000A11E4">
      <w:pPr>
        <w:pStyle w:val="Zkladntext"/>
        <w:spacing w:after="0"/>
        <w:ind w:left="480" w:firstLine="0"/>
        <w:jc w:val="both"/>
        <w:rPr>
          <w:highlight w:val="yellow"/>
        </w:rPr>
      </w:pPr>
    </w:p>
    <w:p w:rsidR="000A43B7" w:rsidRPr="000A11E4" w:rsidRDefault="000A43B7" w:rsidP="0046337B">
      <w:pPr>
        <w:pStyle w:val="Zkladntext"/>
        <w:keepNext/>
        <w:numPr>
          <w:ilvl w:val="0"/>
          <w:numId w:val="49"/>
        </w:numPr>
        <w:spacing w:after="0"/>
        <w:jc w:val="center"/>
        <w:rPr>
          <w:b/>
          <w:bCs/>
        </w:rPr>
      </w:pPr>
    </w:p>
    <w:bookmarkEnd w:id="77"/>
    <w:p w:rsidR="000A43B7" w:rsidRPr="000A11E4" w:rsidRDefault="000A43B7" w:rsidP="000A11E4">
      <w:pPr>
        <w:keepNext/>
        <w:jc w:val="center"/>
        <w:rPr>
          <w:b/>
        </w:rPr>
      </w:pPr>
      <w:r w:rsidRPr="000A11E4">
        <w:rPr>
          <w:b/>
        </w:rPr>
        <w:t>ZÁVĚREČNÁ USTANOVENÍ</w:t>
      </w:r>
    </w:p>
    <w:p w:rsidR="007D4BE8" w:rsidRPr="000A11E4" w:rsidRDefault="007D4BE8" w:rsidP="000A11E4">
      <w:pPr>
        <w:jc w:val="both"/>
        <w:rPr>
          <w:b/>
        </w:rPr>
      </w:pPr>
      <w:bookmarkStart w:id="81" w:name="_DV_M589"/>
      <w:bookmarkStart w:id="82" w:name="_DV_M591"/>
      <w:bookmarkStart w:id="83" w:name="_Ref406153988"/>
      <w:bookmarkStart w:id="84" w:name="_Ref406132479"/>
      <w:bookmarkEnd w:id="81"/>
      <w:bookmarkEnd w:id="82"/>
    </w:p>
    <w:p w:rsidR="00DE3D3D" w:rsidRPr="000A11E4" w:rsidRDefault="00153617" w:rsidP="0046337B">
      <w:pPr>
        <w:pStyle w:val="Zkladntext"/>
        <w:numPr>
          <w:ilvl w:val="1"/>
          <w:numId w:val="49"/>
        </w:numPr>
        <w:spacing w:after="0"/>
        <w:ind w:hanging="720"/>
        <w:jc w:val="both"/>
      </w:pPr>
      <w:r w:rsidRPr="000A11E4">
        <w:t>Tato smlouva nabývá platnosti</w:t>
      </w:r>
      <w:r w:rsidR="000D1A33" w:rsidRPr="000A11E4">
        <w:t xml:space="preserve"> a účinnosti</w:t>
      </w:r>
      <w:r w:rsidRPr="000A11E4">
        <w:t xml:space="preserve"> dnem jejího podpisu oběma smluvními stranami</w:t>
      </w:r>
      <w:r w:rsidR="000D1A33" w:rsidRPr="000A11E4">
        <w:t>.</w:t>
      </w:r>
      <w:r w:rsidR="00803D79" w:rsidRPr="000A11E4">
        <w:t xml:space="preserve"> </w:t>
      </w:r>
    </w:p>
    <w:p w:rsidR="00DE3D3D" w:rsidRPr="000A11E4" w:rsidRDefault="00DE3D3D" w:rsidP="000A11E4">
      <w:pPr>
        <w:ind w:left="720"/>
        <w:jc w:val="both"/>
      </w:pPr>
    </w:p>
    <w:p w:rsidR="0046337B" w:rsidRPr="000A11E4" w:rsidRDefault="00077194" w:rsidP="0046337B">
      <w:pPr>
        <w:pStyle w:val="Zkladntext"/>
        <w:numPr>
          <w:ilvl w:val="1"/>
          <w:numId w:val="49"/>
        </w:numPr>
        <w:spacing w:after="0"/>
        <w:ind w:hanging="720"/>
        <w:jc w:val="both"/>
      </w:pPr>
      <w:r w:rsidRPr="000A11E4">
        <w:t xml:space="preserve">Prodávající se zavazuje </w:t>
      </w:r>
      <w:r w:rsidR="00C8752F" w:rsidRPr="000A11E4">
        <w:t xml:space="preserve">spolupůsobit při výkonu </w:t>
      </w:r>
      <w:r w:rsidRPr="000A11E4">
        <w:t>případné kontroly prováděné u Kupujícího podle obecně závazných právních předpisů</w:t>
      </w:r>
      <w:r w:rsidR="00C8752F" w:rsidRPr="000A11E4">
        <w:t xml:space="preserve">, </w:t>
      </w:r>
      <w:r w:rsidRPr="000A11E4">
        <w:t xml:space="preserve">přitom se zejména </w:t>
      </w:r>
      <w:r w:rsidR="00C8752F" w:rsidRPr="000A11E4">
        <w:t>zavazuje poskytnout nezbytné informace</w:t>
      </w:r>
      <w:r w:rsidRPr="000A11E4">
        <w:t xml:space="preserve"> a veškeré doklady související s plněním podle této smlouvy</w:t>
      </w:r>
      <w:r w:rsidR="00C8752F" w:rsidRPr="000A11E4">
        <w:t xml:space="preserve">, které si vyžádají kontrolní orgány, dokladovat svoji činnost a umožnit kontrolu dokladů pověřeným osobám, a to po dobu 10 let po </w:t>
      </w:r>
      <w:r w:rsidR="00C8752F" w:rsidRPr="000A11E4">
        <w:lastRenderedPageBreak/>
        <w:t>skončení plnění zakázky.</w:t>
      </w:r>
      <w:r w:rsidR="0046337B" w:rsidRPr="0046337B">
        <w:t xml:space="preserve"> Dle § 2e zákona č. 320/2001 Sb., o finanční kontrole ve veřejné správě</w:t>
      </w:r>
      <w:r w:rsidR="0046337B" w:rsidRPr="000A11E4">
        <w:t>, ve znění pozdějších předpisů, je Prodávající osobou povinnou spolupůsobit při výkonu finanční kontroly.</w:t>
      </w:r>
    </w:p>
    <w:p w:rsidR="00DE3D3D" w:rsidRPr="000A11E4" w:rsidRDefault="00DE3D3D" w:rsidP="0046337B">
      <w:pPr>
        <w:pStyle w:val="Zkladntext"/>
        <w:spacing w:after="0"/>
        <w:ind w:left="480" w:firstLine="0"/>
        <w:jc w:val="both"/>
      </w:pPr>
    </w:p>
    <w:p w:rsidR="00DE3D3D" w:rsidRDefault="00077194" w:rsidP="0046337B">
      <w:pPr>
        <w:pStyle w:val="Zkladntext"/>
        <w:numPr>
          <w:ilvl w:val="1"/>
          <w:numId w:val="49"/>
        </w:numPr>
        <w:spacing w:after="0"/>
        <w:ind w:hanging="720"/>
        <w:jc w:val="both"/>
      </w:pPr>
      <w:r w:rsidRPr="000A11E4">
        <w:t>Prodávající</w:t>
      </w:r>
      <w:r w:rsidR="00D17BD8" w:rsidRPr="000A11E4">
        <w:t xml:space="preserve"> se zavazuje uchovávat veškerou dokumentaci související s realizací projektu včetně účetních dokladů nejméně po dobu 10 let od finančního ukončení projektu</w:t>
      </w:r>
      <w:r w:rsidR="009A27C8" w:rsidRPr="000A11E4">
        <w:t xml:space="preserve">. </w:t>
      </w:r>
    </w:p>
    <w:p w:rsidR="0046337B" w:rsidRPr="0046337B" w:rsidRDefault="0046337B" w:rsidP="0046337B">
      <w:pPr>
        <w:pStyle w:val="Zkladntext"/>
        <w:spacing w:after="0"/>
        <w:ind w:left="480" w:firstLine="0"/>
        <w:jc w:val="both"/>
      </w:pPr>
    </w:p>
    <w:p w:rsidR="00DD4B8D" w:rsidRPr="0046337B" w:rsidRDefault="00DD4B8D" w:rsidP="0046337B">
      <w:pPr>
        <w:pStyle w:val="Zkladntext"/>
        <w:numPr>
          <w:ilvl w:val="1"/>
          <w:numId w:val="49"/>
        </w:numPr>
        <w:spacing w:after="0"/>
        <w:ind w:hanging="720"/>
        <w:jc w:val="both"/>
      </w:pPr>
      <w:r w:rsidRPr="0046337B">
        <w:t>Prodávající prohlašuje, že ke dni uzavření této smlouvy vůči němu není vedeno řízení dle zákona č. 182/2006 Sb., o úpadku a způsobech jeho řešení (insolvenční zákon), ve znění pozdějších předpisů, a dále se zavazuje bezodkladně informovat Kupujícího o veškerých skutečnostech o hrozícím úpadku.</w:t>
      </w:r>
    </w:p>
    <w:p w:rsidR="00DE3D3D" w:rsidRPr="0046337B" w:rsidRDefault="00DE3D3D" w:rsidP="0046337B">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46337B">
        <w:t>Prodávající bere na vědomí, že Kupující je oprávněn informace, jež v souvislosti s touto Smlouvou obdržel od Prodávajícího, u</w:t>
      </w:r>
      <w:r w:rsidR="002A4E4E" w:rsidRPr="0046337B">
        <w:t>veřejn</w:t>
      </w:r>
      <w:r w:rsidRPr="0046337B">
        <w:t xml:space="preserve">it nebo zpřístupnit třetím osobám, a to zejména z důvodů stanovených platnými právními předpisy v oblasti práva </w:t>
      </w:r>
      <w:r w:rsidR="002A4E4E" w:rsidRPr="0046337B">
        <w:t>veřejn</w:t>
      </w:r>
      <w:r w:rsidRPr="0046337B">
        <w:t>osti na informace či pravidel souvisejících s čerpáním dotací Kupujícím či financováním kupní ceny. Prodávající proto souhlasí se z</w:t>
      </w:r>
      <w:r w:rsidR="002A4E4E" w:rsidRPr="0046337B">
        <w:t>veřejn</w:t>
      </w:r>
      <w:r w:rsidRPr="0046337B">
        <w:t>ěním takových informací Kupujícím. Tento odstavec rovněž neomezuje oprávnění Smluvních stran poskytnout potřebné informace svým auditorům nebo právním, ekonomickým či jiným poradcům, kteří jsou vůči Smluvní straně vázáni mlčenlivostí, ani neomezuje oprávnění Smluvních stran uplatňovat svá práva z této Smlouvy.</w:t>
      </w:r>
    </w:p>
    <w:p w:rsidR="00DE3D3D" w:rsidRPr="000A11E4" w:rsidRDefault="00DE3D3D" w:rsidP="0046337B">
      <w:pPr>
        <w:pStyle w:val="Zkladntext"/>
        <w:spacing w:after="0"/>
        <w:ind w:left="480" w:firstLine="0"/>
        <w:jc w:val="both"/>
      </w:pPr>
    </w:p>
    <w:p w:rsidR="00DE3D3D" w:rsidRPr="000A11E4" w:rsidRDefault="00003302" w:rsidP="0046337B">
      <w:pPr>
        <w:pStyle w:val="Zkladntext"/>
        <w:numPr>
          <w:ilvl w:val="1"/>
          <w:numId w:val="49"/>
        </w:numPr>
        <w:spacing w:after="0"/>
        <w:ind w:hanging="720"/>
        <w:jc w:val="both"/>
      </w:pPr>
      <w:r w:rsidRPr="000A11E4">
        <w:t xml:space="preserve">Je-li </w:t>
      </w:r>
      <w:r w:rsidR="001912A0">
        <w:t xml:space="preserve">zakázka </w:t>
      </w:r>
      <w:r w:rsidRPr="000A11E4">
        <w:t xml:space="preserve">realizována prostřednictvím </w:t>
      </w:r>
      <w:r w:rsidR="00BE3AF7" w:rsidRPr="000A11E4">
        <w:t>poddodavatele</w:t>
      </w:r>
      <w:r w:rsidRPr="000A11E4">
        <w:t xml:space="preserve">, který za Prodávajícího prokázal určitou část </w:t>
      </w:r>
      <w:r w:rsidR="00BE3AF7" w:rsidRPr="000A11E4">
        <w:t>způsobilosti či kvalifikace, musí se pod</w:t>
      </w:r>
      <w:r w:rsidRPr="000A11E4">
        <w:t>dodavatel podílet na plnění zakázky v tom rozsahu, v jakém se k tomu zavázal ve smlouvě s</w:t>
      </w:r>
      <w:r w:rsidR="00081432" w:rsidRPr="000A11E4">
        <w:t> </w:t>
      </w:r>
      <w:r w:rsidRPr="000A11E4">
        <w:t>dodavatelem</w:t>
      </w:r>
      <w:r w:rsidR="00575441" w:rsidRPr="000A11E4">
        <w:t xml:space="preserve"> </w:t>
      </w:r>
      <w:r w:rsidR="00081432" w:rsidRPr="000A11E4">
        <w:t>Prodávajícím</w:t>
      </w:r>
      <w:r w:rsidRPr="000A11E4">
        <w:t xml:space="preserve"> a v jakém prokázal</w:t>
      </w:r>
      <w:r w:rsidR="009F082B" w:rsidRPr="000A11E4">
        <w:t xml:space="preserve"> způsobilost či</w:t>
      </w:r>
      <w:r w:rsidRPr="000A11E4">
        <w:t xml:space="preserve"> kvalifikaci. </w:t>
      </w:r>
      <w:r w:rsidR="00BE3AF7" w:rsidRPr="000A11E4">
        <w:t>Prodávající je takového pod</w:t>
      </w:r>
      <w:r w:rsidRPr="000A11E4">
        <w:t>dodava</w:t>
      </w:r>
      <w:r w:rsidR="00BE3AF7" w:rsidRPr="000A11E4">
        <w:t>tele oprávněn nahradit jiným pod</w:t>
      </w:r>
      <w:r w:rsidRPr="000A11E4">
        <w:t>dodavatel</w:t>
      </w:r>
      <w:r w:rsidR="0004449D" w:rsidRPr="000A11E4">
        <w:t>em</w:t>
      </w:r>
      <w:r w:rsidRPr="000A11E4">
        <w:t xml:space="preserve"> p</w:t>
      </w:r>
      <w:r w:rsidR="00BE3AF7" w:rsidRPr="000A11E4">
        <w:t>ouze za předpokladu, že nový pod</w:t>
      </w:r>
      <w:r w:rsidRPr="000A11E4">
        <w:t xml:space="preserve">dodavatel prokáže část </w:t>
      </w:r>
      <w:r w:rsidR="009F082B" w:rsidRPr="000A11E4">
        <w:t xml:space="preserve">způsobilosti či </w:t>
      </w:r>
      <w:r w:rsidRPr="000A11E4">
        <w:t xml:space="preserve">kvalifikace ve stejném rozsahu, v jakém Prodávající prokázal část </w:t>
      </w:r>
      <w:r w:rsidR="009F082B" w:rsidRPr="000A11E4">
        <w:t xml:space="preserve">způsobilosti či </w:t>
      </w:r>
      <w:r w:rsidRPr="000A11E4">
        <w:t>kvalifika</w:t>
      </w:r>
      <w:r w:rsidR="00BE3AF7" w:rsidRPr="000A11E4">
        <w:t>ce prostřednictvím původního pod</w:t>
      </w:r>
      <w:r w:rsidRPr="000A11E4">
        <w:t>dodavatele</w:t>
      </w:r>
      <w:r w:rsidR="00575441" w:rsidRPr="000A11E4">
        <w:t xml:space="preserve"> a s předchozím souhlasem Kupujícího</w:t>
      </w:r>
      <w:r w:rsidRPr="000A11E4">
        <w:t>.</w:t>
      </w:r>
      <w:r w:rsidR="00575441" w:rsidRPr="000A11E4">
        <w:t xml:space="preserve"> </w:t>
      </w:r>
      <w:r w:rsidR="001912A0">
        <w:t>Kupující</w:t>
      </w:r>
      <w:r w:rsidR="00575441" w:rsidRPr="000A11E4">
        <w:t xml:space="preserve"> ne</w:t>
      </w:r>
      <w:r w:rsidR="001912A0">
        <w:t xml:space="preserve">ní oprávněn odepřít svůj souhlas </w:t>
      </w:r>
      <w:r w:rsidR="00575441" w:rsidRPr="000A11E4">
        <w:t>bezdůvodně.</w:t>
      </w:r>
      <w:r w:rsidR="00214A4C" w:rsidRPr="000A11E4">
        <w:t xml:space="preserve"> Seznam poddodavatelů (včetně těch „kterými nebyla prokazována kvalif</w:t>
      </w:r>
      <w:r w:rsidR="001D59DE">
        <w:t>ikace“) je uveden v příloze č. 2</w:t>
      </w:r>
      <w:r w:rsidR="00214A4C" w:rsidRPr="000A11E4">
        <w:t xml:space="preserve"> této Smlouvy – Seznam poddodavatelů. </w:t>
      </w:r>
      <w:bookmarkStart w:id="85" w:name="_DV_M604"/>
      <w:bookmarkStart w:id="86" w:name="_DV_M607"/>
      <w:bookmarkEnd w:id="83"/>
      <w:bookmarkEnd w:id="85"/>
      <w:bookmarkEnd w:id="86"/>
    </w:p>
    <w:p w:rsidR="00DE3D3D" w:rsidRPr="000A11E4" w:rsidRDefault="00DE3D3D" w:rsidP="001912A0">
      <w:pPr>
        <w:pStyle w:val="Zkladntext"/>
        <w:spacing w:after="0"/>
        <w:ind w:left="480" w:firstLine="0"/>
        <w:jc w:val="both"/>
      </w:pPr>
    </w:p>
    <w:p w:rsidR="00DE3D3D" w:rsidRPr="000A11E4" w:rsidRDefault="00153617" w:rsidP="0046337B">
      <w:pPr>
        <w:pStyle w:val="Zkladntext"/>
        <w:numPr>
          <w:ilvl w:val="1"/>
          <w:numId w:val="49"/>
        </w:numPr>
        <w:spacing w:after="0"/>
        <w:ind w:hanging="720"/>
        <w:jc w:val="both"/>
      </w:pPr>
      <w:r w:rsidRPr="000A11E4">
        <w:t>Případná neplatnost některého ustanovení této smlouvy nemá za následek neplatnost ostatních ustanovení. Pro případ, že se kterékoliv ustanovení této smlouvy stane neúčinným nebo neplatným, se smluvní strany zavazují bez zbytečného odkladu nahradit takové ustanovení novým.</w:t>
      </w:r>
    </w:p>
    <w:p w:rsidR="00DE3D3D" w:rsidRPr="000A11E4" w:rsidRDefault="00DE3D3D" w:rsidP="001912A0">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0A11E4">
        <w:t>Tuto Smlouvu je možno měnit, doplňovat a upravovat pouze písemnými</w:t>
      </w:r>
      <w:r w:rsidR="00575441" w:rsidRPr="000A11E4">
        <w:t>, vzestupně číslovanými</w:t>
      </w:r>
      <w:r w:rsidRPr="000A11E4">
        <w:t xml:space="preserve"> dodatky, podepsanými oběma Smluvními stranami.</w:t>
      </w:r>
      <w:bookmarkStart w:id="87" w:name="_DV_M610"/>
      <w:bookmarkEnd w:id="84"/>
      <w:bookmarkEnd w:id="87"/>
    </w:p>
    <w:p w:rsidR="00DE3D3D" w:rsidRPr="000A11E4" w:rsidRDefault="00DE3D3D" w:rsidP="001912A0">
      <w:pPr>
        <w:pStyle w:val="Zkladntext"/>
        <w:spacing w:after="0"/>
        <w:ind w:left="480" w:firstLine="0"/>
        <w:jc w:val="both"/>
      </w:pPr>
    </w:p>
    <w:p w:rsidR="00DE3D3D" w:rsidRPr="000A11E4" w:rsidRDefault="000A43B7" w:rsidP="0046337B">
      <w:pPr>
        <w:pStyle w:val="Zkladntext"/>
        <w:numPr>
          <w:ilvl w:val="1"/>
          <w:numId w:val="49"/>
        </w:numPr>
        <w:spacing w:after="0"/>
        <w:ind w:hanging="720"/>
        <w:jc w:val="both"/>
      </w:pPr>
      <w:r w:rsidRPr="000A11E4">
        <w:t xml:space="preserve">Platnost, plnění, výklad a účinky této Smlouvy se řídí právním řádem České republiky, zejména ustanoveními </w:t>
      </w:r>
      <w:r w:rsidR="009471D6" w:rsidRPr="000A11E4">
        <w:t>Občanského</w:t>
      </w:r>
      <w:r w:rsidRPr="000A11E4">
        <w:t xml:space="preserve"> zákoníku</w:t>
      </w:r>
      <w:r w:rsidR="00317320" w:rsidRPr="000A11E4">
        <w:t>, pokud není v této Smlouvě stanoveno jinak</w:t>
      </w:r>
      <w:r w:rsidRPr="000A11E4">
        <w:t>.</w:t>
      </w:r>
      <w:r w:rsidR="00317320" w:rsidRPr="000A11E4">
        <w:t xml:space="preserve"> </w:t>
      </w:r>
      <w:r w:rsidRPr="000A11E4">
        <w:t xml:space="preserve"> </w:t>
      </w:r>
    </w:p>
    <w:p w:rsidR="00DE3D3D" w:rsidRPr="000A11E4" w:rsidRDefault="00DE3D3D" w:rsidP="001912A0">
      <w:pPr>
        <w:pStyle w:val="Zkladntext"/>
        <w:spacing w:after="0"/>
        <w:ind w:left="480" w:firstLine="0"/>
        <w:jc w:val="both"/>
      </w:pPr>
    </w:p>
    <w:p w:rsidR="00214790" w:rsidRDefault="000A43B7" w:rsidP="00214790">
      <w:pPr>
        <w:pStyle w:val="Zkladntext"/>
        <w:numPr>
          <w:ilvl w:val="1"/>
          <w:numId w:val="49"/>
        </w:numPr>
        <w:spacing w:after="0"/>
        <w:ind w:hanging="720"/>
        <w:jc w:val="both"/>
      </w:pPr>
      <w:r w:rsidRPr="000A11E4">
        <w:t xml:space="preserve">Tato Smlouva se vyhotovuje ve </w:t>
      </w:r>
      <w:r w:rsidR="00507AFE" w:rsidRPr="000A11E4">
        <w:t>dvou (2</w:t>
      </w:r>
      <w:r w:rsidRPr="000A11E4">
        <w:t>) stejnopisech, z nichž obě Smluvní strany obdrž</w:t>
      </w:r>
      <w:r w:rsidR="00507AFE" w:rsidRPr="000A11E4">
        <w:t>í po (1)</w:t>
      </w:r>
      <w:r w:rsidRPr="000A11E4">
        <w:t xml:space="preserve"> </w:t>
      </w:r>
      <w:r w:rsidR="00507AFE" w:rsidRPr="000A11E4">
        <w:t>jednom</w:t>
      </w:r>
      <w:r w:rsidRPr="000A11E4">
        <w:t>. Tato Smlouva byla sepsána v českém jazyce.</w:t>
      </w:r>
      <w:bookmarkStart w:id="88" w:name="_DV_M616"/>
      <w:bookmarkEnd w:id="88"/>
      <w:r w:rsidR="007F2A7A" w:rsidRPr="000A11E4">
        <w:tab/>
      </w:r>
      <w:bookmarkStart w:id="89" w:name="_DV_M618"/>
      <w:bookmarkEnd w:id="89"/>
    </w:p>
    <w:p w:rsidR="00214790" w:rsidRDefault="00214790" w:rsidP="00214790">
      <w:pPr>
        <w:pStyle w:val="Zkladntext"/>
        <w:spacing w:after="0"/>
        <w:ind w:left="480" w:firstLine="0"/>
        <w:jc w:val="both"/>
      </w:pPr>
    </w:p>
    <w:p w:rsidR="000A43B7" w:rsidRPr="00214790" w:rsidRDefault="009471D6" w:rsidP="00214790">
      <w:pPr>
        <w:pStyle w:val="Zkladntext"/>
        <w:spacing w:after="0"/>
        <w:ind w:left="480" w:hanging="764"/>
        <w:jc w:val="both"/>
        <w:rPr>
          <w:b/>
        </w:rPr>
      </w:pPr>
      <w:r w:rsidRPr="00214790">
        <w:rPr>
          <w:b/>
        </w:rPr>
        <w:lastRenderedPageBreak/>
        <w:t>Na důkaz svého souhlasu s obsahem této smlouvy k ní smluvní strany připojily své podpisy.</w:t>
      </w:r>
    </w:p>
    <w:p w:rsidR="00046D7C" w:rsidRPr="000A11E4" w:rsidRDefault="00046D7C" w:rsidP="000A11E4">
      <w:pPr>
        <w:pStyle w:val="Zkladntext"/>
        <w:spacing w:after="0"/>
        <w:ind w:left="-240" w:firstLine="0"/>
        <w:jc w:val="both"/>
      </w:pPr>
    </w:p>
    <w:p w:rsidR="00653789" w:rsidRDefault="00653789" w:rsidP="000A11E4">
      <w:pPr>
        <w:pStyle w:val="Zkladntext"/>
        <w:spacing w:after="0"/>
        <w:ind w:left="-240" w:firstLine="0"/>
        <w:jc w:val="both"/>
      </w:pPr>
    </w:p>
    <w:p w:rsidR="00214790" w:rsidRPr="000A11E4" w:rsidRDefault="00F32877" w:rsidP="00214790">
      <w:pPr>
        <w:ind w:hanging="284"/>
      </w:pPr>
      <w:r>
        <w:t xml:space="preserve">V </w:t>
      </w:r>
      <w:r w:rsidR="00214790">
        <w:t>Blešn</w:t>
      </w:r>
      <w:r>
        <w:t>ě</w:t>
      </w:r>
      <w:r w:rsidR="00214790">
        <w:t xml:space="preserve"> d</w:t>
      </w:r>
      <w:r w:rsidR="00214790" w:rsidRPr="000A11E4">
        <w:t xml:space="preserve">ne </w:t>
      </w:r>
      <w:r w:rsidR="00214790">
        <w:t>________________</w:t>
      </w:r>
      <w:r w:rsidR="00EA35C3">
        <w:tab/>
      </w:r>
      <w:r w:rsidR="00EA35C3">
        <w:tab/>
      </w:r>
      <w:r w:rsidR="00EA35C3">
        <w:tab/>
      </w:r>
      <w:r w:rsidR="00214790" w:rsidRPr="000A11E4">
        <w:t xml:space="preserve">V </w:t>
      </w:r>
      <w:r w:rsidR="00214790">
        <w:t xml:space="preserve">________________ </w:t>
      </w:r>
      <w:r w:rsidR="00214790" w:rsidRPr="000A11E4">
        <w:t>dne</w:t>
      </w:r>
      <w:r w:rsidR="00214790">
        <w:t>________________</w:t>
      </w:r>
    </w:p>
    <w:p w:rsidR="00214790" w:rsidRDefault="00214790" w:rsidP="000A11E4">
      <w:pPr>
        <w:pStyle w:val="Zkladntext"/>
        <w:spacing w:after="0"/>
        <w:ind w:left="-240" w:firstLine="0"/>
        <w:jc w:val="both"/>
      </w:pPr>
    </w:p>
    <w:p w:rsidR="00214790" w:rsidRDefault="00214790" w:rsidP="000A11E4">
      <w:pPr>
        <w:pStyle w:val="Zkladntext"/>
        <w:spacing w:after="0"/>
        <w:ind w:left="-240" w:firstLine="0"/>
        <w:jc w:val="both"/>
      </w:pPr>
    </w:p>
    <w:p w:rsidR="00214790" w:rsidRPr="000A11E4" w:rsidRDefault="00214790" w:rsidP="000A11E4">
      <w:pPr>
        <w:pStyle w:val="Zkladntext"/>
        <w:spacing w:after="0"/>
        <w:ind w:left="-240" w:firstLine="0"/>
        <w:jc w:val="both"/>
      </w:pPr>
    </w:p>
    <w:p w:rsidR="00046D7C" w:rsidRPr="00214790" w:rsidRDefault="00046D7C" w:rsidP="000A11E4">
      <w:pPr>
        <w:pStyle w:val="Zkladntext"/>
        <w:spacing w:after="0"/>
        <w:ind w:left="-240" w:firstLine="0"/>
        <w:jc w:val="both"/>
        <w:rPr>
          <w:bCs/>
          <w:lang w:val="en-US"/>
        </w:rPr>
      </w:pPr>
      <w:r w:rsidRPr="00214790">
        <w:rPr>
          <w:bCs/>
        </w:rPr>
        <w:t>Kupující</w:t>
      </w:r>
      <w:r w:rsidR="00214790" w:rsidRPr="00214790">
        <w:rPr>
          <w:bCs/>
        </w:rPr>
        <w:t>:</w:t>
      </w:r>
      <w:r w:rsidR="0088478D" w:rsidRPr="00214790">
        <w:rPr>
          <w:bCs/>
          <w:lang w:val="en-US"/>
        </w:rPr>
        <w:tab/>
      </w:r>
      <w:r w:rsidR="0088478D" w:rsidRPr="00214790">
        <w:rPr>
          <w:bCs/>
          <w:lang w:val="en-US"/>
        </w:rPr>
        <w:tab/>
      </w:r>
      <w:r w:rsidR="0088478D" w:rsidRPr="00214790">
        <w:rPr>
          <w:bCs/>
          <w:lang w:val="en-US"/>
        </w:rPr>
        <w:tab/>
      </w:r>
      <w:r w:rsidR="0088478D" w:rsidRPr="00214790">
        <w:rPr>
          <w:bCs/>
          <w:lang w:val="en-US"/>
        </w:rPr>
        <w:tab/>
      </w:r>
      <w:r w:rsidR="0088478D" w:rsidRPr="00214790">
        <w:rPr>
          <w:bCs/>
          <w:lang w:val="en-US"/>
        </w:rPr>
        <w:tab/>
      </w:r>
      <w:r w:rsidR="00EC7B69" w:rsidRPr="00214790">
        <w:rPr>
          <w:bCs/>
          <w:lang w:val="en-US"/>
        </w:rPr>
        <w:t xml:space="preserve">          </w:t>
      </w:r>
      <w:r w:rsidR="00214790">
        <w:rPr>
          <w:bCs/>
          <w:lang w:val="en-US"/>
        </w:rPr>
        <w:tab/>
      </w:r>
      <w:r w:rsidR="00214790">
        <w:rPr>
          <w:bCs/>
          <w:lang w:val="en-US"/>
        </w:rPr>
        <w:tab/>
      </w:r>
      <w:proofErr w:type="spellStart"/>
      <w:r w:rsidR="0088478D" w:rsidRPr="00214790">
        <w:rPr>
          <w:bCs/>
          <w:lang w:val="en-US"/>
        </w:rPr>
        <w:t>Prodávající</w:t>
      </w:r>
      <w:proofErr w:type="spellEnd"/>
      <w:r w:rsidR="00214790" w:rsidRPr="00214790">
        <w:rPr>
          <w:bCs/>
          <w:lang w:val="en-US"/>
        </w:rPr>
        <w:t>:</w:t>
      </w:r>
      <w:r w:rsidR="0088478D" w:rsidRPr="00214790">
        <w:rPr>
          <w:bCs/>
          <w:lang w:val="en-US"/>
        </w:rPr>
        <w:t xml:space="preserve"> </w:t>
      </w:r>
    </w:p>
    <w:p w:rsidR="00214790" w:rsidRDefault="00214790" w:rsidP="000A11E4">
      <w:pPr>
        <w:rPr>
          <w:b/>
          <w:bCs/>
        </w:rPr>
      </w:pPr>
    </w:p>
    <w:p w:rsidR="00214790" w:rsidRDefault="00214790" w:rsidP="000A11E4">
      <w:pPr>
        <w:rPr>
          <w:b/>
          <w:bCs/>
        </w:rPr>
      </w:pPr>
    </w:p>
    <w:p w:rsidR="00EC7B69" w:rsidRPr="000A11E4" w:rsidRDefault="00EC7B69" w:rsidP="000A11E4"/>
    <w:p w:rsidR="00EC7B69" w:rsidRPr="000A11E4" w:rsidRDefault="00EC7B69" w:rsidP="000A11E4"/>
    <w:p w:rsidR="007F2A7A" w:rsidRPr="000A11E4" w:rsidRDefault="00214790" w:rsidP="00214790">
      <w:pPr>
        <w:ind w:hanging="284"/>
      </w:pPr>
      <w:r>
        <w:t>________________________________</w:t>
      </w:r>
      <w:r>
        <w:tab/>
      </w:r>
      <w:r>
        <w:tab/>
      </w:r>
      <w:r>
        <w:tab/>
        <w:t>________________________________</w:t>
      </w:r>
      <w:r w:rsidRPr="000A11E4">
        <w:tab/>
      </w:r>
    </w:p>
    <w:p w:rsidR="00214790" w:rsidRDefault="00214790" w:rsidP="000A11E4">
      <w:pPr>
        <w:ind w:left="5040" w:hanging="5040"/>
      </w:pPr>
      <w:r>
        <w:t xml:space="preserve">                Obec Blešno</w:t>
      </w:r>
    </w:p>
    <w:p w:rsidR="007F2A7A" w:rsidRDefault="00214790" w:rsidP="000A11E4">
      <w:pPr>
        <w:ind w:left="5040" w:hanging="5040"/>
      </w:pPr>
      <w:r>
        <w:t xml:space="preserve">      Mgr. Miloš Buroň, starosta </w:t>
      </w:r>
      <w:r w:rsidR="007F2A7A" w:rsidRPr="000A11E4">
        <w:tab/>
        <w:t>[</w:t>
      </w:r>
      <w:r w:rsidR="00730B91" w:rsidRPr="000A11E4">
        <w:rPr>
          <w:highlight w:val="cyan"/>
        </w:rPr>
        <w:t>Jméno, příjmení, funkce</w:t>
      </w:r>
      <w:r w:rsidR="007F2A7A" w:rsidRPr="000A11E4">
        <w:t>]</w:t>
      </w: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Default="00214790" w:rsidP="000A11E4">
      <w:pPr>
        <w:ind w:left="5040" w:hanging="5040"/>
      </w:pPr>
    </w:p>
    <w:p w:rsidR="00214790" w:rsidRPr="00214790" w:rsidRDefault="00214790" w:rsidP="00214790">
      <w:pPr>
        <w:pStyle w:val="Zkladntext"/>
        <w:spacing w:after="0"/>
        <w:ind w:left="-240" w:firstLine="0"/>
        <w:jc w:val="both"/>
        <w:rPr>
          <w:bCs/>
        </w:rPr>
      </w:pPr>
      <w:r w:rsidRPr="00214790">
        <w:rPr>
          <w:bCs/>
        </w:rPr>
        <w:t>PŘÍLOHY:</w:t>
      </w:r>
      <w:r w:rsidRPr="00214790">
        <w:rPr>
          <w:bCs/>
        </w:rPr>
        <w:tab/>
      </w:r>
    </w:p>
    <w:p w:rsidR="00214790" w:rsidRPr="00214790" w:rsidRDefault="00214790" w:rsidP="00214790">
      <w:pPr>
        <w:pStyle w:val="Zkladntext"/>
        <w:spacing w:after="0"/>
        <w:ind w:left="-240" w:firstLine="0"/>
        <w:jc w:val="both"/>
        <w:rPr>
          <w:bCs/>
        </w:rPr>
      </w:pPr>
    </w:p>
    <w:p w:rsidR="00214790" w:rsidRPr="00214790" w:rsidRDefault="00214790" w:rsidP="00214790">
      <w:pPr>
        <w:pStyle w:val="Zkladntext"/>
        <w:spacing w:after="0"/>
        <w:ind w:left="-240" w:firstLine="0"/>
        <w:jc w:val="both"/>
        <w:rPr>
          <w:bCs/>
        </w:rPr>
      </w:pPr>
      <w:r>
        <w:rPr>
          <w:bCs/>
        </w:rPr>
        <w:t>Příloha č. 1 -</w:t>
      </w:r>
      <w:r w:rsidRPr="00214790">
        <w:rPr>
          <w:bCs/>
        </w:rPr>
        <w:t xml:space="preserve"> Specifikace předmětu plnění</w:t>
      </w:r>
      <w:r w:rsidR="005C0F3D">
        <w:rPr>
          <w:bCs/>
        </w:rPr>
        <w:t xml:space="preserve"> </w:t>
      </w:r>
    </w:p>
    <w:p w:rsidR="00214790" w:rsidRPr="00214790" w:rsidRDefault="00214790" w:rsidP="00214790">
      <w:pPr>
        <w:pStyle w:val="Zkladntext"/>
        <w:spacing w:after="0"/>
        <w:ind w:left="-240" w:firstLine="0"/>
        <w:jc w:val="both"/>
        <w:rPr>
          <w:bCs/>
        </w:rPr>
      </w:pPr>
      <w:r>
        <w:rPr>
          <w:bCs/>
        </w:rPr>
        <w:t>Příloha č. 2</w:t>
      </w:r>
      <w:r w:rsidRPr="00214790">
        <w:rPr>
          <w:bCs/>
        </w:rPr>
        <w:t xml:space="preserve"> </w:t>
      </w:r>
      <w:r>
        <w:rPr>
          <w:bCs/>
        </w:rPr>
        <w:t>-</w:t>
      </w:r>
      <w:r w:rsidRPr="00214790">
        <w:rPr>
          <w:bCs/>
        </w:rPr>
        <w:t xml:space="preserve"> Seznam poddodavatelů</w:t>
      </w:r>
    </w:p>
    <w:p w:rsidR="00214790" w:rsidRPr="000A11E4" w:rsidRDefault="00214790" w:rsidP="000A11E4">
      <w:pPr>
        <w:ind w:left="5040" w:hanging="5040"/>
      </w:pPr>
    </w:p>
    <w:p w:rsidR="007F2A7A" w:rsidRPr="000A11E4" w:rsidRDefault="007F2A7A" w:rsidP="000A11E4"/>
    <w:p w:rsidR="005E565E" w:rsidRPr="000A11E4" w:rsidRDefault="005E565E" w:rsidP="00D53645">
      <w:pPr>
        <w:rPr>
          <w:b/>
          <w:bCs/>
          <w:color w:val="000000"/>
        </w:rPr>
      </w:pPr>
    </w:p>
    <w:sectPr w:rsidR="005E565E" w:rsidRPr="000A11E4" w:rsidSect="00AB3639">
      <w:footerReference w:type="default" r:id="rId8"/>
      <w:pgSz w:w="12240" w:h="15840" w:code="1"/>
      <w:pgMar w:top="1800" w:right="1183" w:bottom="1440" w:left="1134" w:header="43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C53" w:rsidRDefault="008D4C53">
      <w:r>
        <w:separator/>
      </w:r>
    </w:p>
  </w:endnote>
  <w:endnote w:type="continuationSeparator" w:id="0">
    <w:p w:rsidR="008D4C53" w:rsidRDefault="008D4C53">
      <w:r>
        <w:continuationSeparator/>
      </w:r>
    </w:p>
  </w:endnote>
  <w:endnote w:type="continuationNotice" w:id="1">
    <w:p w:rsidR="008D4C53" w:rsidRDefault="008D4C5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EngraversGothic BT">
    <w:charset w:val="00"/>
    <w:family w:val="swiss"/>
    <w:pitch w:val="variable"/>
    <w:sig w:usb0="800000AF" w:usb1="1000204A" w:usb2="00000000" w:usb3="00000000" w:csb0="00000011" w:csb1="00000000"/>
  </w:font>
  <w:font w:name="Verdana">
    <w:panose1 w:val="020B0604030504040204"/>
    <w:charset w:val="EE"/>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528" w:rsidRPr="00C8752F" w:rsidRDefault="001D7528" w:rsidP="00885D00">
    <w:pPr>
      <w:pStyle w:val="Zpat"/>
      <w:tabs>
        <w:tab w:val="center" w:pos="4680"/>
      </w:tabs>
      <w:rPr>
        <w:rFonts w:ascii="Arial Narrow" w:hAnsi="Arial Narrow"/>
      </w:rPr>
    </w:pPr>
    <w:r>
      <w:tab/>
    </w:r>
    <w:r w:rsidR="00C91191" w:rsidRPr="00C8752F">
      <w:rPr>
        <w:rStyle w:val="slostrnky"/>
        <w:rFonts w:ascii="Arial Narrow" w:hAnsi="Arial Narrow"/>
      </w:rPr>
      <w:fldChar w:fldCharType="begin"/>
    </w:r>
    <w:r w:rsidRPr="0038578D">
      <w:rPr>
        <w:rStyle w:val="slostrnky"/>
        <w:rFonts w:ascii="Arial Narrow" w:hAnsi="Arial Narrow"/>
      </w:rPr>
      <w:instrText xml:space="preserve"> PAGE  \* MERGEFORMAT </w:instrText>
    </w:r>
    <w:r w:rsidR="00C91191" w:rsidRPr="00C8752F">
      <w:rPr>
        <w:rStyle w:val="slostrnky"/>
        <w:rFonts w:ascii="Arial Narrow" w:hAnsi="Arial Narrow"/>
      </w:rPr>
      <w:fldChar w:fldCharType="separate"/>
    </w:r>
    <w:r w:rsidR="001D59DE">
      <w:rPr>
        <w:rStyle w:val="slostrnky"/>
        <w:rFonts w:ascii="Arial Narrow" w:hAnsi="Arial Narrow"/>
        <w:noProof/>
      </w:rPr>
      <w:t>9</w:t>
    </w:r>
    <w:r w:rsidR="00C91191" w:rsidRPr="00C8752F">
      <w:rPr>
        <w:rStyle w:val="slostrnky"/>
        <w:rFonts w:ascii="Arial Narrow" w:hAnsi="Arial Narrow"/>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C53" w:rsidRDefault="008D4C53">
      <w:r>
        <w:separator/>
      </w:r>
    </w:p>
  </w:footnote>
  <w:footnote w:type="continuationSeparator" w:id="0">
    <w:p w:rsidR="008D4C53" w:rsidRDefault="008D4C53">
      <w:r>
        <w:continuationSeparator/>
      </w:r>
    </w:p>
  </w:footnote>
  <w:footnote w:type="continuationNotice" w:id="1">
    <w:p w:rsidR="008D4C53" w:rsidRDefault="008D4C5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EA896C"/>
    <w:lvl w:ilvl="0">
      <w:start w:val="1"/>
      <w:numFmt w:val="decimal"/>
      <w:pStyle w:val="slovanseznam5"/>
      <w:lvlText w:val="%1."/>
      <w:lvlJc w:val="left"/>
      <w:pPr>
        <w:tabs>
          <w:tab w:val="num" w:pos="1800"/>
        </w:tabs>
        <w:ind w:left="1800" w:hanging="360"/>
      </w:pPr>
    </w:lvl>
  </w:abstractNum>
  <w:abstractNum w:abstractNumId="1">
    <w:nsid w:val="FFFFFF7D"/>
    <w:multiLevelType w:val="singleLevel"/>
    <w:tmpl w:val="752A25FC"/>
    <w:lvl w:ilvl="0">
      <w:start w:val="1"/>
      <w:numFmt w:val="decimal"/>
      <w:pStyle w:val="slovanseznam4"/>
      <w:lvlText w:val="%1."/>
      <w:lvlJc w:val="left"/>
      <w:pPr>
        <w:tabs>
          <w:tab w:val="num" w:pos="1440"/>
        </w:tabs>
        <w:ind w:left="1440" w:hanging="360"/>
      </w:pPr>
    </w:lvl>
  </w:abstractNum>
  <w:abstractNum w:abstractNumId="2">
    <w:nsid w:val="FFFFFF7E"/>
    <w:multiLevelType w:val="singleLevel"/>
    <w:tmpl w:val="08FA9E48"/>
    <w:lvl w:ilvl="0">
      <w:start w:val="1"/>
      <w:numFmt w:val="decimal"/>
      <w:pStyle w:val="slovanseznam3"/>
      <w:lvlText w:val="%1."/>
      <w:lvlJc w:val="left"/>
      <w:pPr>
        <w:tabs>
          <w:tab w:val="num" w:pos="1080"/>
        </w:tabs>
        <w:ind w:left="1080" w:hanging="360"/>
      </w:pPr>
    </w:lvl>
  </w:abstractNum>
  <w:abstractNum w:abstractNumId="3">
    <w:nsid w:val="FFFFFF7F"/>
    <w:multiLevelType w:val="singleLevel"/>
    <w:tmpl w:val="0E5081D4"/>
    <w:lvl w:ilvl="0">
      <w:start w:val="1"/>
      <w:numFmt w:val="decimal"/>
      <w:pStyle w:val="slovanseznam2"/>
      <w:lvlText w:val="%1."/>
      <w:lvlJc w:val="left"/>
      <w:pPr>
        <w:tabs>
          <w:tab w:val="num" w:pos="720"/>
        </w:tabs>
        <w:ind w:left="720" w:hanging="360"/>
      </w:pPr>
    </w:lvl>
  </w:abstractNum>
  <w:abstractNum w:abstractNumId="4">
    <w:nsid w:val="FFFFFF80"/>
    <w:multiLevelType w:val="singleLevel"/>
    <w:tmpl w:val="AF026DB6"/>
    <w:lvl w:ilvl="0">
      <w:start w:val="1"/>
      <w:numFmt w:val="bullet"/>
      <w:pStyle w:val="Seznamsodrkami5"/>
      <w:lvlText w:val=""/>
      <w:lvlJc w:val="left"/>
      <w:pPr>
        <w:tabs>
          <w:tab w:val="num" w:pos="1800"/>
        </w:tabs>
        <w:ind w:left="1800" w:hanging="360"/>
      </w:pPr>
      <w:rPr>
        <w:rFonts w:ascii="Symbol" w:hAnsi="Symbol" w:hint="default"/>
      </w:rPr>
    </w:lvl>
  </w:abstractNum>
  <w:abstractNum w:abstractNumId="5">
    <w:nsid w:val="FFFFFF81"/>
    <w:multiLevelType w:val="singleLevel"/>
    <w:tmpl w:val="830A8098"/>
    <w:lvl w:ilvl="0">
      <w:start w:val="1"/>
      <w:numFmt w:val="bullet"/>
      <w:pStyle w:val="Seznamsodrkami4"/>
      <w:lvlText w:val=""/>
      <w:lvlJc w:val="left"/>
      <w:pPr>
        <w:tabs>
          <w:tab w:val="num" w:pos="1440"/>
        </w:tabs>
        <w:ind w:left="1440" w:hanging="360"/>
      </w:pPr>
      <w:rPr>
        <w:rFonts w:ascii="Symbol" w:hAnsi="Symbol" w:hint="default"/>
      </w:rPr>
    </w:lvl>
  </w:abstractNum>
  <w:abstractNum w:abstractNumId="6">
    <w:nsid w:val="FFFFFF82"/>
    <w:multiLevelType w:val="singleLevel"/>
    <w:tmpl w:val="D568A712"/>
    <w:lvl w:ilvl="0">
      <w:start w:val="1"/>
      <w:numFmt w:val="bullet"/>
      <w:pStyle w:val="Seznamsodrkami3"/>
      <w:lvlText w:val=""/>
      <w:lvlJc w:val="left"/>
      <w:pPr>
        <w:tabs>
          <w:tab w:val="num" w:pos="1080"/>
        </w:tabs>
        <w:ind w:left="1080" w:hanging="360"/>
      </w:pPr>
      <w:rPr>
        <w:rFonts w:ascii="Symbol" w:hAnsi="Symbol" w:hint="default"/>
      </w:rPr>
    </w:lvl>
  </w:abstractNum>
  <w:abstractNum w:abstractNumId="7">
    <w:nsid w:val="FFFFFF83"/>
    <w:multiLevelType w:val="singleLevel"/>
    <w:tmpl w:val="17A0D43A"/>
    <w:lvl w:ilvl="0">
      <w:start w:val="1"/>
      <w:numFmt w:val="bullet"/>
      <w:pStyle w:val="Seznamsodrkami2"/>
      <w:lvlText w:val=""/>
      <w:lvlJc w:val="left"/>
      <w:pPr>
        <w:tabs>
          <w:tab w:val="num" w:pos="720"/>
        </w:tabs>
        <w:ind w:left="720" w:hanging="360"/>
      </w:pPr>
      <w:rPr>
        <w:rFonts w:ascii="Symbol" w:hAnsi="Symbol" w:hint="default"/>
      </w:rPr>
    </w:lvl>
  </w:abstractNum>
  <w:abstractNum w:abstractNumId="8">
    <w:nsid w:val="FFFFFF88"/>
    <w:multiLevelType w:val="singleLevel"/>
    <w:tmpl w:val="BF98A3EE"/>
    <w:lvl w:ilvl="0">
      <w:start w:val="1"/>
      <w:numFmt w:val="decimal"/>
      <w:pStyle w:val="slovanseznam"/>
      <w:lvlText w:val="%1."/>
      <w:lvlJc w:val="left"/>
      <w:pPr>
        <w:tabs>
          <w:tab w:val="num" w:pos="360"/>
        </w:tabs>
        <w:ind w:left="360" w:hanging="360"/>
      </w:pPr>
    </w:lvl>
  </w:abstractNum>
  <w:abstractNum w:abstractNumId="9">
    <w:nsid w:val="FFFFFF89"/>
    <w:multiLevelType w:val="singleLevel"/>
    <w:tmpl w:val="591C21AA"/>
    <w:lvl w:ilvl="0">
      <w:start w:val="1"/>
      <w:numFmt w:val="bullet"/>
      <w:pStyle w:val="Seznamsodrkami"/>
      <w:lvlText w:val=""/>
      <w:lvlJc w:val="left"/>
      <w:pPr>
        <w:tabs>
          <w:tab w:val="num" w:pos="360"/>
        </w:tabs>
        <w:ind w:left="360" w:hanging="360"/>
      </w:pPr>
      <w:rPr>
        <w:rFonts w:ascii="Symbol" w:hAnsi="Symbol" w:hint="default"/>
      </w:rPr>
    </w:lvl>
  </w:abstractNum>
  <w:abstractNum w:abstractNumId="10">
    <w:nsid w:val="01EB39C4"/>
    <w:multiLevelType w:val="hybridMultilevel"/>
    <w:tmpl w:val="3224F396"/>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5541E9D"/>
    <w:multiLevelType w:val="hybridMultilevel"/>
    <w:tmpl w:val="CDF838B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05DA3B42"/>
    <w:multiLevelType w:val="hybridMultilevel"/>
    <w:tmpl w:val="6646EE0E"/>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3">
    <w:nsid w:val="064F29A1"/>
    <w:multiLevelType w:val="hybridMultilevel"/>
    <w:tmpl w:val="305A49DC"/>
    <w:lvl w:ilvl="0" w:tplc="01DEE062">
      <w:start w:val="1"/>
      <w:numFmt w:val="lowerLetter"/>
      <w:lvlText w:val="%1)"/>
      <w:lvlJc w:val="left"/>
      <w:pPr>
        <w:ind w:left="720" w:hanging="360"/>
      </w:pPr>
      <w:rPr>
        <w:rFonts w:cs="Times New Roman"/>
        <w:b/>
        <w:sz w:val="18"/>
        <w:szCs w:val="18"/>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4">
    <w:nsid w:val="081E27DE"/>
    <w:multiLevelType w:val="singleLevel"/>
    <w:tmpl w:val="D4426C62"/>
    <w:lvl w:ilvl="0">
      <w:start w:val="1"/>
      <w:numFmt w:val="upperLetter"/>
      <w:pStyle w:val="Seznam"/>
      <w:lvlText w:val="%1."/>
      <w:lvlJc w:val="left"/>
      <w:pPr>
        <w:tabs>
          <w:tab w:val="num" w:pos="360"/>
        </w:tabs>
        <w:ind w:left="360" w:hanging="360"/>
      </w:pPr>
    </w:lvl>
  </w:abstractNum>
  <w:abstractNum w:abstractNumId="15">
    <w:nsid w:val="0A5F11D7"/>
    <w:multiLevelType w:val="hybridMultilevel"/>
    <w:tmpl w:val="5290C050"/>
    <w:lvl w:ilvl="0" w:tplc="54F6FAD2">
      <w:start w:val="1"/>
      <w:numFmt w:val="lowerLetter"/>
      <w:lvlText w:val="%1)"/>
      <w:lvlJc w:val="left"/>
      <w:pPr>
        <w:ind w:left="720" w:hanging="360"/>
      </w:pPr>
      <w:rPr>
        <w:rFonts w:cs="Times New Roman"/>
        <w:b/>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6">
    <w:nsid w:val="0AFF7A6F"/>
    <w:multiLevelType w:val="hybridMultilevel"/>
    <w:tmpl w:val="9DF44922"/>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0B3358E5"/>
    <w:multiLevelType w:val="hybridMultilevel"/>
    <w:tmpl w:val="3E98A1EC"/>
    <w:lvl w:ilvl="0" w:tplc="85C66B00">
      <w:start w:val="5"/>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0F4F791B"/>
    <w:multiLevelType w:val="hybridMultilevel"/>
    <w:tmpl w:val="C04E1F34"/>
    <w:lvl w:ilvl="0" w:tplc="261AF908">
      <w:start w:val="1"/>
      <w:numFmt w:val="lowerLetter"/>
      <w:lvlText w:val="%1)"/>
      <w:lvlJc w:val="left"/>
      <w:pPr>
        <w:ind w:left="720" w:hanging="360"/>
      </w:pPr>
      <w:rPr>
        <w:rFonts w:cs="Times New Roman"/>
        <w:sz w:val="12"/>
        <w:szCs w:val="12"/>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9">
    <w:nsid w:val="12EC16C8"/>
    <w:multiLevelType w:val="hybridMultilevel"/>
    <w:tmpl w:val="72DE254E"/>
    <w:lvl w:ilvl="0" w:tplc="BC3AB84A">
      <w:start w:val="1"/>
      <w:numFmt w:val="decimal"/>
      <w:lvlText w:val="1%1.1"/>
      <w:lvlJc w:val="left"/>
      <w:pPr>
        <w:ind w:left="480" w:hanging="360"/>
      </w:pPr>
      <w:rPr>
        <w:rFonts w:ascii="Arial" w:hAnsi="Aria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13794B14"/>
    <w:multiLevelType w:val="hybridMultilevel"/>
    <w:tmpl w:val="FB126A5A"/>
    <w:lvl w:ilvl="0" w:tplc="28604BD0">
      <w:start w:val="1"/>
      <w:numFmt w:val="decimal"/>
      <w:lvlText w:val="11.%1"/>
      <w:lvlJc w:val="center"/>
      <w:pPr>
        <w:ind w:left="720" w:hanging="360"/>
      </w:pPr>
      <w:rPr>
        <w:rFonts w:ascii="Arial" w:hAnsi="Aria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nsid w:val="13862D97"/>
    <w:multiLevelType w:val="singleLevel"/>
    <w:tmpl w:val="80F4B2F4"/>
    <w:lvl w:ilvl="0">
      <w:start w:val="1"/>
      <w:numFmt w:val="upperLetter"/>
      <w:pStyle w:val="Seznam5"/>
      <w:lvlText w:val="%1."/>
      <w:lvlJc w:val="left"/>
      <w:pPr>
        <w:tabs>
          <w:tab w:val="num" w:pos="360"/>
        </w:tabs>
        <w:ind w:left="360" w:hanging="360"/>
      </w:pPr>
    </w:lvl>
  </w:abstractNum>
  <w:abstractNum w:abstractNumId="22">
    <w:nsid w:val="18DE3B18"/>
    <w:multiLevelType w:val="hybridMultilevel"/>
    <w:tmpl w:val="3E0A569C"/>
    <w:lvl w:ilvl="0" w:tplc="F05A742A">
      <w:start w:val="1"/>
      <w:numFmt w:val="lowerLetter"/>
      <w:lvlText w:val="(%1)"/>
      <w:lvlJc w:val="left"/>
      <w:pPr>
        <w:tabs>
          <w:tab w:val="num" w:pos="1080"/>
        </w:tabs>
        <w:ind w:left="1080" w:hanging="720"/>
      </w:pPr>
      <w:rPr>
        <w:rFonts w:hint="default"/>
      </w:rPr>
    </w:lvl>
    <w:lvl w:ilvl="1" w:tplc="0405001B">
      <w:start w:val="1"/>
      <w:numFmt w:val="lowerRoman"/>
      <w:lvlText w:val="%2."/>
      <w:lvlJc w:val="right"/>
      <w:pPr>
        <w:tabs>
          <w:tab w:val="num" w:pos="1800"/>
        </w:tabs>
        <w:ind w:left="1800" w:hanging="720"/>
      </w:pPr>
      <w:rPr>
        <w:rFont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7732F18"/>
    <w:multiLevelType w:val="multilevel"/>
    <w:tmpl w:val="62C0F8F6"/>
    <w:lvl w:ilvl="0">
      <w:start w:val="1"/>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nsid w:val="2F062F21"/>
    <w:multiLevelType w:val="singleLevel"/>
    <w:tmpl w:val="5D223C20"/>
    <w:lvl w:ilvl="0">
      <w:start w:val="1"/>
      <w:numFmt w:val="upperLetter"/>
      <w:pStyle w:val="Seznam3"/>
      <w:lvlText w:val="%1."/>
      <w:lvlJc w:val="left"/>
      <w:pPr>
        <w:tabs>
          <w:tab w:val="num" w:pos="360"/>
        </w:tabs>
        <w:ind w:left="360" w:hanging="360"/>
      </w:pPr>
    </w:lvl>
  </w:abstractNum>
  <w:abstractNum w:abstractNumId="25">
    <w:nsid w:val="30B26230"/>
    <w:multiLevelType w:val="hybridMultilevel"/>
    <w:tmpl w:val="658AC888"/>
    <w:lvl w:ilvl="0" w:tplc="04050015">
      <w:start w:val="1"/>
      <w:numFmt w:val="upperLetter"/>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6">
    <w:nsid w:val="311A6E69"/>
    <w:multiLevelType w:val="hybridMultilevel"/>
    <w:tmpl w:val="F594E746"/>
    <w:lvl w:ilvl="0" w:tplc="4378A1EA">
      <w:start w:val="1"/>
      <w:numFmt w:val="upperRoman"/>
      <w:lvlText w:val="%1."/>
      <w:lvlJc w:val="left"/>
      <w:pPr>
        <w:tabs>
          <w:tab w:val="num" w:pos="864"/>
        </w:tabs>
        <w:ind w:left="864" w:hanging="504"/>
      </w:pPr>
      <w:rPr>
        <w:rFonts w:hint="default"/>
        <w:b/>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54E351A"/>
    <w:multiLevelType w:val="multilevel"/>
    <w:tmpl w:val="2DD0F398"/>
    <w:lvl w:ilvl="0">
      <w:start w:val="1"/>
      <w:numFmt w:val="decimal"/>
      <w:lvlText w:val="1%1.1"/>
      <w:lvlJc w:val="left"/>
      <w:pPr>
        <w:tabs>
          <w:tab w:val="num" w:pos="864"/>
        </w:tabs>
        <w:ind w:left="864" w:hanging="504"/>
      </w:pPr>
      <w:rPr>
        <w:rFonts w:ascii="Arial" w:hAnsi="Arial"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nsid w:val="375E487E"/>
    <w:multiLevelType w:val="hybridMultilevel"/>
    <w:tmpl w:val="C57CB64C"/>
    <w:lvl w:ilvl="0" w:tplc="04050005">
      <w:start w:val="1"/>
      <w:numFmt w:val="bullet"/>
      <w:lvlText w:val=""/>
      <w:lvlJc w:val="left"/>
      <w:pPr>
        <w:ind w:left="1778" w:hanging="360"/>
      </w:pPr>
      <w:rPr>
        <w:rFonts w:ascii="Wingdings" w:hAnsi="Wingdings" w:hint="default"/>
      </w:rPr>
    </w:lvl>
    <w:lvl w:ilvl="1" w:tplc="04050003">
      <w:start w:val="1"/>
      <w:numFmt w:val="bullet"/>
      <w:lvlText w:val="o"/>
      <w:lvlJc w:val="left"/>
      <w:pPr>
        <w:ind w:left="2498" w:hanging="360"/>
      </w:pPr>
      <w:rPr>
        <w:rFonts w:ascii="Courier New" w:hAnsi="Courier New" w:cs="Courier New" w:hint="default"/>
      </w:rPr>
    </w:lvl>
    <w:lvl w:ilvl="2" w:tplc="04050005">
      <w:start w:val="1"/>
      <w:numFmt w:val="bullet"/>
      <w:lvlText w:val=""/>
      <w:lvlJc w:val="left"/>
      <w:pPr>
        <w:ind w:left="3218" w:hanging="360"/>
      </w:pPr>
      <w:rPr>
        <w:rFonts w:ascii="Wingdings" w:hAnsi="Wingdings" w:hint="default"/>
      </w:rPr>
    </w:lvl>
    <w:lvl w:ilvl="3" w:tplc="04050001" w:tentative="1">
      <w:start w:val="1"/>
      <w:numFmt w:val="bullet"/>
      <w:lvlText w:val=""/>
      <w:lvlJc w:val="left"/>
      <w:pPr>
        <w:ind w:left="3938" w:hanging="360"/>
      </w:pPr>
      <w:rPr>
        <w:rFonts w:ascii="Symbol" w:hAnsi="Symbol" w:hint="default"/>
      </w:rPr>
    </w:lvl>
    <w:lvl w:ilvl="4" w:tplc="04050003" w:tentative="1">
      <w:start w:val="1"/>
      <w:numFmt w:val="bullet"/>
      <w:lvlText w:val="o"/>
      <w:lvlJc w:val="left"/>
      <w:pPr>
        <w:ind w:left="4658" w:hanging="360"/>
      </w:pPr>
      <w:rPr>
        <w:rFonts w:ascii="Courier New" w:hAnsi="Courier New" w:cs="Courier New" w:hint="default"/>
      </w:rPr>
    </w:lvl>
    <w:lvl w:ilvl="5" w:tplc="04050005" w:tentative="1">
      <w:start w:val="1"/>
      <w:numFmt w:val="bullet"/>
      <w:lvlText w:val=""/>
      <w:lvlJc w:val="left"/>
      <w:pPr>
        <w:ind w:left="5378" w:hanging="360"/>
      </w:pPr>
      <w:rPr>
        <w:rFonts w:ascii="Wingdings" w:hAnsi="Wingdings" w:hint="default"/>
      </w:rPr>
    </w:lvl>
    <w:lvl w:ilvl="6" w:tplc="04050001" w:tentative="1">
      <w:start w:val="1"/>
      <w:numFmt w:val="bullet"/>
      <w:lvlText w:val=""/>
      <w:lvlJc w:val="left"/>
      <w:pPr>
        <w:ind w:left="6098" w:hanging="360"/>
      </w:pPr>
      <w:rPr>
        <w:rFonts w:ascii="Symbol" w:hAnsi="Symbol" w:hint="default"/>
      </w:rPr>
    </w:lvl>
    <w:lvl w:ilvl="7" w:tplc="04050003" w:tentative="1">
      <w:start w:val="1"/>
      <w:numFmt w:val="bullet"/>
      <w:lvlText w:val="o"/>
      <w:lvlJc w:val="left"/>
      <w:pPr>
        <w:ind w:left="6818" w:hanging="360"/>
      </w:pPr>
      <w:rPr>
        <w:rFonts w:ascii="Courier New" w:hAnsi="Courier New" w:cs="Courier New" w:hint="default"/>
      </w:rPr>
    </w:lvl>
    <w:lvl w:ilvl="8" w:tplc="04050005" w:tentative="1">
      <w:start w:val="1"/>
      <w:numFmt w:val="bullet"/>
      <w:lvlText w:val=""/>
      <w:lvlJc w:val="left"/>
      <w:pPr>
        <w:ind w:left="7538" w:hanging="360"/>
      </w:pPr>
      <w:rPr>
        <w:rFonts w:ascii="Wingdings" w:hAnsi="Wingdings" w:hint="default"/>
      </w:rPr>
    </w:lvl>
  </w:abstractNum>
  <w:abstractNum w:abstractNumId="29">
    <w:nsid w:val="383D2C4C"/>
    <w:multiLevelType w:val="hybridMultilevel"/>
    <w:tmpl w:val="5A2E1D08"/>
    <w:lvl w:ilvl="0" w:tplc="D4B0F158">
      <w:numFmt w:val="bullet"/>
      <w:lvlText w:val="-"/>
      <w:lvlJc w:val="left"/>
      <w:pPr>
        <w:ind w:left="1080" w:hanging="360"/>
      </w:pPr>
      <w:rPr>
        <w:rFonts w:ascii="Times New Roman" w:eastAsia="Calibr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0">
    <w:nsid w:val="39B22FFC"/>
    <w:multiLevelType w:val="hybridMultilevel"/>
    <w:tmpl w:val="1A0EF622"/>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DD72758"/>
    <w:multiLevelType w:val="multilevel"/>
    <w:tmpl w:val="7BD2ADD4"/>
    <w:lvl w:ilvl="0">
      <w:start w:val="7"/>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2">
    <w:nsid w:val="43DF7E70"/>
    <w:multiLevelType w:val="hybridMultilevel"/>
    <w:tmpl w:val="BAEEF022"/>
    <w:lvl w:ilvl="0" w:tplc="EB3E5768">
      <w:start w:val="1"/>
      <w:numFmt w:val="decimal"/>
      <w:lvlText w:val="%1."/>
      <w:lvlJc w:val="left"/>
      <w:pPr>
        <w:tabs>
          <w:tab w:val="num" w:pos="2880"/>
        </w:tabs>
        <w:ind w:left="2880" w:hanging="360"/>
      </w:pPr>
      <w:rPr>
        <w:rFonts w:hint="default"/>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3">
    <w:nsid w:val="449F3895"/>
    <w:multiLevelType w:val="hybridMultilevel"/>
    <w:tmpl w:val="4C2EEFD2"/>
    <w:lvl w:ilvl="0" w:tplc="865CE87A">
      <w:start w:val="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45B74188"/>
    <w:multiLevelType w:val="hybridMultilevel"/>
    <w:tmpl w:val="D66EE43C"/>
    <w:lvl w:ilvl="0" w:tplc="6636B574">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35">
    <w:nsid w:val="4FB05FD0"/>
    <w:multiLevelType w:val="hybridMultilevel"/>
    <w:tmpl w:val="1DEADA9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nsid w:val="5C014A75"/>
    <w:multiLevelType w:val="hybridMultilevel"/>
    <w:tmpl w:val="50AE77D0"/>
    <w:lvl w:ilvl="0" w:tplc="0405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5D6826D1"/>
    <w:multiLevelType w:val="hybridMultilevel"/>
    <w:tmpl w:val="95AC65FE"/>
    <w:lvl w:ilvl="0" w:tplc="C80892FE">
      <w:start w:val="5"/>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5F016F5E"/>
    <w:multiLevelType w:val="hybridMultilevel"/>
    <w:tmpl w:val="D52A6986"/>
    <w:lvl w:ilvl="0" w:tplc="4E6AA470">
      <w:start w:val="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14970F5"/>
    <w:multiLevelType w:val="singleLevel"/>
    <w:tmpl w:val="79C600D6"/>
    <w:lvl w:ilvl="0">
      <w:start w:val="1"/>
      <w:numFmt w:val="upperLetter"/>
      <w:pStyle w:val="Seznam4"/>
      <w:lvlText w:val="%1."/>
      <w:lvlJc w:val="left"/>
      <w:pPr>
        <w:tabs>
          <w:tab w:val="num" w:pos="360"/>
        </w:tabs>
        <w:ind w:left="360" w:hanging="360"/>
      </w:pPr>
    </w:lvl>
  </w:abstractNum>
  <w:abstractNum w:abstractNumId="40">
    <w:nsid w:val="624078E2"/>
    <w:multiLevelType w:val="hybridMultilevel"/>
    <w:tmpl w:val="7B2E1BF8"/>
    <w:lvl w:ilvl="0" w:tplc="8FC890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64345F22"/>
    <w:multiLevelType w:val="hybridMultilevel"/>
    <w:tmpl w:val="15223FDC"/>
    <w:lvl w:ilvl="0" w:tplc="4BF44B6E">
      <w:start w:val="2"/>
      <w:numFmt w:val="bullet"/>
      <w:lvlText w:val="-"/>
      <w:lvlJc w:val="left"/>
      <w:pPr>
        <w:ind w:left="1080" w:hanging="360"/>
      </w:pPr>
      <w:rPr>
        <w:rFonts w:ascii="Times New Roman" w:eastAsia="Calibri" w:hAnsi="Times New Roman"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2">
    <w:nsid w:val="660F145C"/>
    <w:multiLevelType w:val="multilevel"/>
    <w:tmpl w:val="1DFA5590"/>
    <w:lvl w:ilvl="0">
      <w:start w:val="1"/>
      <w:numFmt w:val="upperRoman"/>
      <w:lvlText w:val="%1."/>
      <w:lvlJc w:val="left"/>
      <w:pPr>
        <w:tabs>
          <w:tab w:val="num" w:pos="864"/>
        </w:tabs>
        <w:ind w:left="864" w:hanging="504"/>
      </w:pPr>
      <w:rPr>
        <w:rFonts w:hint="default"/>
        <w:b/>
        <w:i w:val="0"/>
        <w:color w:val="000000"/>
        <w:sz w:val="24"/>
        <w:szCs w:val="24"/>
      </w:rPr>
    </w:lvl>
    <w:lvl w:ilvl="1">
      <w:start w:val="1"/>
      <w:numFmt w:val="decimal"/>
      <w:isLgl/>
      <w:lvlText w:val="%1.%2"/>
      <w:lvlJc w:val="left"/>
      <w:pPr>
        <w:tabs>
          <w:tab w:val="num" w:pos="480"/>
        </w:tabs>
        <w:ind w:left="48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3">
    <w:nsid w:val="6A4E7A92"/>
    <w:multiLevelType w:val="hybridMultilevel"/>
    <w:tmpl w:val="8AE877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nsid w:val="6AAF1A1F"/>
    <w:multiLevelType w:val="multilevel"/>
    <w:tmpl w:val="048EFB80"/>
    <w:lvl w:ilvl="0">
      <w:start w:val="1"/>
      <w:numFmt w:val="decimal"/>
      <w:isLgl/>
      <w:lvlText w:val="(%1)"/>
      <w:lvlJc w:val="left"/>
      <w:pPr>
        <w:tabs>
          <w:tab w:val="num" w:pos="782"/>
        </w:tabs>
        <w:ind w:left="0" w:firstLine="425"/>
      </w:pPr>
    </w:lvl>
    <w:lvl w:ilvl="1">
      <w:start w:val="1"/>
      <w:numFmt w:val="lowerLetter"/>
      <w:lvlText w:val="%2)"/>
      <w:lvlJc w:val="left"/>
      <w:pPr>
        <w:tabs>
          <w:tab w:val="num" w:pos="425"/>
        </w:tabs>
        <w:ind w:left="425" w:hanging="425"/>
      </w:pPr>
    </w:lvl>
    <w:lvl w:ilvl="2">
      <w:start w:val="1"/>
      <w:numFmt w:val="decimal"/>
      <w:isLgl/>
      <w:lvlText w:val="%3."/>
      <w:lvlJc w:val="left"/>
      <w:pPr>
        <w:tabs>
          <w:tab w:val="num" w:pos="850"/>
        </w:tabs>
        <w:ind w:left="850" w:hanging="425"/>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pStyle w:val="Textodstavce"/>
      <w:lvlText w:val="(%7)"/>
      <w:lvlJc w:val="left"/>
      <w:pPr>
        <w:tabs>
          <w:tab w:val="num" w:pos="785"/>
        </w:tabs>
        <w:ind w:left="0" w:firstLine="425"/>
      </w:pPr>
    </w:lvl>
    <w:lvl w:ilvl="7">
      <w:start w:val="1"/>
      <w:numFmt w:val="lowerLetter"/>
      <w:pStyle w:val="Textpsmene"/>
      <w:lvlText w:val="%8)"/>
      <w:lvlJc w:val="left"/>
      <w:pPr>
        <w:tabs>
          <w:tab w:val="num" w:pos="425"/>
        </w:tabs>
        <w:ind w:left="425" w:hanging="425"/>
      </w:pPr>
    </w:lvl>
    <w:lvl w:ilvl="8">
      <w:start w:val="1"/>
      <w:numFmt w:val="decimal"/>
      <w:pStyle w:val="Textbodu"/>
      <w:lvlText w:val="%9."/>
      <w:lvlJc w:val="left"/>
      <w:pPr>
        <w:tabs>
          <w:tab w:val="num" w:pos="851"/>
        </w:tabs>
        <w:ind w:left="851" w:hanging="426"/>
      </w:pPr>
    </w:lvl>
  </w:abstractNum>
  <w:abstractNum w:abstractNumId="45">
    <w:nsid w:val="6AFD3124"/>
    <w:multiLevelType w:val="hybridMultilevel"/>
    <w:tmpl w:val="A4FAAA28"/>
    <w:lvl w:ilvl="0" w:tplc="BB32014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BD92E8B"/>
    <w:multiLevelType w:val="hybridMultilevel"/>
    <w:tmpl w:val="2C3414E0"/>
    <w:lvl w:ilvl="0" w:tplc="2040BC32">
      <w:start w:val="1"/>
      <w:numFmt w:val="decimal"/>
      <w:lvlText w:val="11.%1"/>
      <w:lvlJc w:val="center"/>
      <w:pPr>
        <w:ind w:left="720" w:hanging="360"/>
      </w:pPr>
      <w:rPr>
        <w:rFonts w:ascii="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nsid w:val="6D7F5D84"/>
    <w:multiLevelType w:val="hybridMultilevel"/>
    <w:tmpl w:val="4EB03E38"/>
    <w:lvl w:ilvl="0" w:tplc="876CB1D2">
      <w:start w:val="690"/>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nsid w:val="772063AE"/>
    <w:multiLevelType w:val="multilevel"/>
    <w:tmpl w:val="8C087F28"/>
    <w:name w:val="zzmpPleading3||11 SVPleading3|2|3|1|5|0|41||1|2|32||1|0|32||1|2|32||1|0|32||1|0|32||1|0|32||1|0|32||1|0|32||"/>
    <w:lvl w:ilvl="0">
      <w:start w:val="1"/>
      <w:numFmt w:val="upperRoman"/>
      <w:pStyle w:val="Pleading3L1"/>
      <w:suff w:val="nothing"/>
      <w:lvlText w:val="%1."/>
      <w:lvlJc w:val="left"/>
      <w:pPr>
        <w:tabs>
          <w:tab w:val="num" w:pos="720"/>
        </w:tabs>
        <w:ind w:left="0" w:firstLine="0"/>
      </w:pPr>
      <w:rPr>
        <w:b/>
        <w:i w:val="0"/>
        <w:caps w:val="0"/>
        <w:strike w:val="0"/>
        <w:dstrike w:val="0"/>
        <w:vanish w:val="0"/>
        <w:color w:val="000000"/>
        <w:u w:val="none"/>
        <w:vertAlign w:val="baseline"/>
      </w:rPr>
    </w:lvl>
    <w:lvl w:ilvl="1">
      <w:start w:val="1"/>
      <w:numFmt w:val="decimal"/>
      <w:pStyle w:val="Pleading3L2"/>
      <w:isLgl/>
      <w:lvlText w:val="%1.%2."/>
      <w:lvlJc w:val="left"/>
      <w:pPr>
        <w:tabs>
          <w:tab w:val="num" w:pos="720"/>
        </w:tabs>
        <w:ind w:left="720" w:hanging="720"/>
      </w:pPr>
      <w:rPr>
        <w:b w:val="0"/>
        <w:i w:val="0"/>
        <w:caps w:val="0"/>
        <w:strike w:val="0"/>
        <w:dstrike w:val="0"/>
        <w:vanish w:val="0"/>
        <w:color w:val="000000"/>
        <w:u w:val="none"/>
        <w:vertAlign w:val="baseline"/>
      </w:rPr>
    </w:lvl>
    <w:lvl w:ilvl="2">
      <w:start w:val="1"/>
      <w:numFmt w:val="decimal"/>
      <w:pStyle w:val="Pleading3L3"/>
      <w:isLgl/>
      <w:lvlText w:val="%1.%2.%3."/>
      <w:lvlJc w:val="left"/>
      <w:pPr>
        <w:tabs>
          <w:tab w:val="num" w:pos="1440"/>
        </w:tabs>
        <w:ind w:left="1440" w:hanging="720"/>
      </w:pPr>
      <w:rPr>
        <w:b w:val="0"/>
        <w:i w:val="0"/>
        <w:caps w:val="0"/>
        <w:strike w:val="0"/>
        <w:dstrike w:val="0"/>
        <w:vanish w:val="0"/>
        <w:color w:val="000000"/>
        <w:u w:val="none"/>
        <w:vertAlign w:val="baseline"/>
      </w:rPr>
    </w:lvl>
    <w:lvl w:ilvl="3">
      <w:start w:val="1"/>
      <w:numFmt w:val="lowerLetter"/>
      <w:pStyle w:val="Pleading3L4"/>
      <w:lvlText w:val="(%4)"/>
      <w:lvlJc w:val="left"/>
      <w:pPr>
        <w:tabs>
          <w:tab w:val="num" w:pos="1440"/>
        </w:tabs>
        <w:ind w:left="1440" w:hanging="720"/>
      </w:pPr>
      <w:rPr>
        <w:b w:val="0"/>
        <w:i w:val="0"/>
        <w:caps w:val="0"/>
        <w:strike w:val="0"/>
        <w:dstrike w:val="0"/>
        <w:vanish w:val="0"/>
        <w:color w:val="000000"/>
        <w:u w:val="none"/>
        <w:vertAlign w:val="baseline"/>
      </w:rPr>
    </w:lvl>
    <w:lvl w:ilvl="4">
      <w:start w:val="1"/>
      <w:numFmt w:val="decimal"/>
      <w:pStyle w:val="Pleading3L5"/>
      <w:lvlText w:val="(%5)"/>
      <w:lvlJc w:val="left"/>
      <w:pPr>
        <w:tabs>
          <w:tab w:val="num" w:pos="3600"/>
        </w:tabs>
        <w:ind w:left="3600" w:hanging="720"/>
      </w:pPr>
      <w:rPr>
        <w:b w:val="0"/>
        <w:i w:val="0"/>
        <w:caps w:val="0"/>
        <w:strike w:val="0"/>
        <w:dstrike w:val="0"/>
        <w:vanish w:val="0"/>
        <w:color w:val="000000"/>
        <w:u w:val="none"/>
        <w:vertAlign w:val="baseline"/>
      </w:rPr>
    </w:lvl>
    <w:lvl w:ilvl="5">
      <w:start w:val="1"/>
      <w:numFmt w:val="lowerLetter"/>
      <w:pStyle w:val="Pleading3L6"/>
      <w:lvlText w:val="(%6)"/>
      <w:lvlJc w:val="left"/>
      <w:pPr>
        <w:tabs>
          <w:tab w:val="num" w:pos="4320"/>
        </w:tabs>
        <w:ind w:left="4320" w:hanging="720"/>
      </w:pPr>
      <w:rPr>
        <w:b w:val="0"/>
        <w:i w:val="0"/>
        <w:caps w:val="0"/>
        <w:strike w:val="0"/>
        <w:dstrike w:val="0"/>
        <w:vanish w:val="0"/>
        <w:color w:val="000000"/>
        <w:u w:val="none"/>
        <w:vertAlign w:val="baseline"/>
      </w:rPr>
    </w:lvl>
    <w:lvl w:ilvl="6">
      <w:start w:val="1"/>
      <w:numFmt w:val="lowerRoman"/>
      <w:pStyle w:val="Pleading3L7"/>
      <w:lvlText w:val="(%7)"/>
      <w:lvlJc w:val="left"/>
      <w:pPr>
        <w:tabs>
          <w:tab w:val="num" w:pos="5040"/>
        </w:tabs>
        <w:ind w:left="5040" w:hanging="720"/>
      </w:pPr>
      <w:rPr>
        <w:b w:val="0"/>
        <w:i w:val="0"/>
        <w:caps w:val="0"/>
        <w:strike w:val="0"/>
        <w:dstrike w:val="0"/>
        <w:vanish w:val="0"/>
        <w:color w:val="000000"/>
        <w:u w:val="none"/>
        <w:vertAlign w:val="baseline"/>
      </w:rPr>
    </w:lvl>
    <w:lvl w:ilvl="7">
      <w:start w:val="1"/>
      <w:numFmt w:val="lowerLetter"/>
      <w:pStyle w:val="Pleading3L8"/>
      <w:lvlText w:val="%8)"/>
      <w:lvlJc w:val="left"/>
      <w:pPr>
        <w:tabs>
          <w:tab w:val="num" w:pos="5760"/>
        </w:tabs>
        <w:ind w:left="5760" w:hanging="720"/>
      </w:pPr>
      <w:rPr>
        <w:b w:val="0"/>
        <w:i w:val="0"/>
        <w:caps w:val="0"/>
        <w:strike w:val="0"/>
        <w:dstrike w:val="0"/>
        <w:vanish w:val="0"/>
        <w:color w:val="000000"/>
        <w:u w:val="none"/>
        <w:vertAlign w:val="baseline"/>
      </w:rPr>
    </w:lvl>
    <w:lvl w:ilvl="8">
      <w:start w:val="1"/>
      <w:numFmt w:val="lowerRoman"/>
      <w:pStyle w:val="Pleading3L9"/>
      <w:lvlText w:val="%9)"/>
      <w:lvlJc w:val="left"/>
      <w:pPr>
        <w:tabs>
          <w:tab w:val="num" w:pos="6480"/>
        </w:tabs>
        <w:ind w:left="6480" w:hanging="720"/>
      </w:pPr>
      <w:rPr>
        <w:b w:val="0"/>
        <w:i w:val="0"/>
        <w:caps w:val="0"/>
        <w:strike w:val="0"/>
        <w:dstrike w:val="0"/>
        <w:vanish w:val="0"/>
        <w:color w:val="000000"/>
        <w:u w:val="none"/>
        <w:vertAlign w:val="baseline"/>
      </w:rPr>
    </w:lvl>
  </w:abstractNum>
  <w:abstractNum w:abstractNumId="49">
    <w:nsid w:val="79F4469A"/>
    <w:multiLevelType w:val="singleLevel"/>
    <w:tmpl w:val="20549E48"/>
    <w:lvl w:ilvl="0">
      <w:start w:val="1"/>
      <w:numFmt w:val="upperLetter"/>
      <w:pStyle w:val="Seznam2"/>
      <w:lvlText w:val="%1."/>
      <w:lvlJc w:val="left"/>
      <w:pPr>
        <w:tabs>
          <w:tab w:val="num" w:pos="360"/>
        </w:tabs>
        <w:ind w:left="360" w:hanging="360"/>
      </w:pPr>
    </w:lvl>
  </w:abstractNum>
  <w:num w:numId="1">
    <w:abstractNumId w:val="49"/>
  </w:num>
  <w:num w:numId="2">
    <w:abstractNumId w:val="24"/>
  </w:num>
  <w:num w:numId="3">
    <w:abstractNumId w:val="39"/>
  </w:num>
  <w:num w:numId="4">
    <w:abstractNumId w:val="21"/>
  </w:num>
  <w:num w:numId="5">
    <w:abstractNumId w:val="7"/>
  </w:num>
  <w:num w:numId="6">
    <w:abstractNumId w:val="6"/>
  </w:num>
  <w:num w:numId="7">
    <w:abstractNumId w:val="5"/>
  </w:num>
  <w:num w:numId="8">
    <w:abstractNumId w:val="4"/>
  </w:num>
  <w:num w:numId="9">
    <w:abstractNumId w:val="9"/>
  </w:num>
  <w:num w:numId="10">
    <w:abstractNumId w:val="3"/>
  </w:num>
  <w:num w:numId="11">
    <w:abstractNumId w:val="2"/>
  </w:num>
  <w:num w:numId="12">
    <w:abstractNumId w:val="1"/>
  </w:num>
  <w:num w:numId="13">
    <w:abstractNumId w:val="0"/>
  </w:num>
  <w:num w:numId="14">
    <w:abstractNumId w:val="8"/>
  </w:num>
  <w:num w:numId="15">
    <w:abstractNumId w:val="14"/>
  </w:num>
  <w:num w:numId="16">
    <w:abstractNumId w:val="44"/>
  </w:num>
  <w:num w:numId="17">
    <w:abstractNumId w:val="23"/>
  </w:num>
  <w:num w:numId="18">
    <w:abstractNumId w:val="26"/>
  </w:num>
  <w:num w:numId="19">
    <w:abstractNumId w:val="32"/>
  </w:num>
  <w:num w:numId="20">
    <w:abstractNumId w:val="22"/>
  </w:num>
  <w:num w:numId="21">
    <w:abstractNumId w:val="40"/>
  </w:num>
  <w:num w:numId="22">
    <w:abstractNumId w:val="10"/>
  </w:num>
  <w:num w:numId="23">
    <w:abstractNumId w:val="30"/>
  </w:num>
  <w:num w:numId="24">
    <w:abstractNumId w:val="48"/>
  </w:num>
  <w:num w:numId="25">
    <w:abstractNumId w:val="28"/>
  </w:num>
  <w:num w:numId="26">
    <w:abstractNumId w:val="45"/>
  </w:num>
  <w:num w:numId="27">
    <w:abstractNumId w:val="11"/>
  </w:num>
  <w:num w:numId="28">
    <w:abstractNumId w:val="36"/>
  </w:num>
  <w:num w:numId="29">
    <w:abstractNumId w:val="43"/>
  </w:num>
  <w:num w:numId="30">
    <w:abstractNumId w:val="16"/>
  </w:num>
  <w:num w:numId="31">
    <w:abstractNumId w:val="12"/>
  </w:num>
  <w:num w:numId="32">
    <w:abstractNumId w:val="18"/>
  </w:num>
  <w:num w:numId="33">
    <w:abstractNumId w:val="13"/>
  </w:num>
  <w:num w:numId="34">
    <w:abstractNumId w:val="15"/>
  </w:num>
  <w:num w:numId="35">
    <w:abstractNumId w:val="25"/>
  </w:num>
  <w:num w:numId="36">
    <w:abstractNumId w:val="35"/>
  </w:num>
  <w:num w:numId="37">
    <w:abstractNumId w:val="34"/>
  </w:num>
  <w:num w:numId="38">
    <w:abstractNumId w:val="38"/>
  </w:num>
  <w:num w:numId="39">
    <w:abstractNumId w:val="41"/>
  </w:num>
  <w:num w:numId="40">
    <w:abstractNumId w:val="47"/>
  </w:num>
  <w:num w:numId="41">
    <w:abstractNumId w:val="17"/>
  </w:num>
  <w:num w:numId="42">
    <w:abstractNumId w:val="37"/>
  </w:num>
  <w:num w:numId="43">
    <w:abstractNumId w:val="29"/>
  </w:num>
  <w:num w:numId="44">
    <w:abstractNumId w:val="33"/>
  </w:num>
  <w:num w:numId="45">
    <w:abstractNumId w:val="19"/>
  </w:num>
  <w:num w:numId="46">
    <w:abstractNumId w:val="27"/>
  </w:num>
  <w:num w:numId="47">
    <w:abstractNumId w:val="46"/>
  </w:num>
  <w:num w:numId="48">
    <w:abstractNumId w:val="20"/>
  </w:num>
  <w:num w:numId="49">
    <w:abstractNumId w:val="31"/>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removePersonalInformation/>
  <w:removeDateAndTime/>
  <w:proofState w:spelling="clean" w:grammar="clean"/>
  <w:stylePaneFormatFilter w:val="3F04"/>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433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D025AE"/>
    <w:rsid w:val="0000113D"/>
    <w:rsid w:val="000025F1"/>
    <w:rsid w:val="00003302"/>
    <w:rsid w:val="000036B1"/>
    <w:rsid w:val="00004B07"/>
    <w:rsid w:val="0000525D"/>
    <w:rsid w:val="000067CB"/>
    <w:rsid w:val="0000772A"/>
    <w:rsid w:val="00007E47"/>
    <w:rsid w:val="00010CB6"/>
    <w:rsid w:val="0001309F"/>
    <w:rsid w:val="00013FB5"/>
    <w:rsid w:val="00014E44"/>
    <w:rsid w:val="00016575"/>
    <w:rsid w:val="000177C3"/>
    <w:rsid w:val="00023627"/>
    <w:rsid w:val="00027846"/>
    <w:rsid w:val="00027CB3"/>
    <w:rsid w:val="000325E1"/>
    <w:rsid w:val="00032CD8"/>
    <w:rsid w:val="0003382B"/>
    <w:rsid w:val="00033AEB"/>
    <w:rsid w:val="00034063"/>
    <w:rsid w:val="00035F8A"/>
    <w:rsid w:val="00036A09"/>
    <w:rsid w:val="000377D9"/>
    <w:rsid w:val="00037BFF"/>
    <w:rsid w:val="00040951"/>
    <w:rsid w:val="00042F9E"/>
    <w:rsid w:val="00043248"/>
    <w:rsid w:val="0004449D"/>
    <w:rsid w:val="00045C6C"/>
    <w:rsid w:val="00046D7C"/>
    <w:rsid w:val="00047653"/>
    <w:rsid w:val="000477D4"/>
    <w:rsid w:val="000479A7"/>
    <w:rsid w:val="000505C3"/>
    <w:rsid w:val="000510BE"/>
    <w:rsid w:val="00053B2A"/>
    <w:rsid w:val="000542C1"/>
    <w:rsid w:val="00054ABA"/>
    <w:rsid w:val="0005725A"/>
    <w:rsid w:val="00060CA3"/>
    <w:rsid w:val="00061639"/>
    <w:rsid w:val="000619CF"/>
    <w:rsid w:val="00061AAD"/>
    <w:rsid w:val="00064656"/>
    <w:rsid w:val="0006564D"/>
    <w:rsid w:val="0007126A"/>
    <w:rsid w:val="00071CDB"/>
    <w:rsid w:val="00072CC3"/>
    <w:rsid w:val="00072F78"/>
    <w:rsid w:val="00073E05"/>
    <w:rsid w:val="000747B3"/>
    <w:rsid w:val="0007687A"/>
    <w:rsid w:val="00076FE7"/>
    <w:rsid w:val="00077194"/>
    <w:rsid w:val="00081432"/>
    <w:rsid w:val="000825CC"/>
    <w:rsid w:val="00082C63"/>
    <w:rsid w:val="00083895"/>
    <w:rsid w:val="00085DDE"/>
    <w:rsid w:val="00085FF2"/>
    <w:rsid w:val="000905A1"/>
    <w:rsid w:val="000911B7"/>
    <w:rsid w:val="00092749"/>
    <w:rsid w:val="00092DF9"/>
    <w:rsid w:val="00093349"/>
    <w:rsid w:val="0009344A"/>
    <w:rsid w:val="00095293"/>
    <w:rsid w:val="00096180"/>
    <w:rsid w:val="0009734F"/>
    <w:rsid w:val="00097F41"/>
    <w:rsid w:val="000A0369"/>
    <w:rsid w:val="000A11E4"/>
    <w:rsid w:val="000A2E7F"/>
    <w:rsid w:val="000A3718"/>
    <w:rsid w:val="000A37ED"/>
    <w:rsid w:val="000A43B7"/>
    <w:rsid w:val="000A49C9"/>
    <w:rsid w:val="000A70A7"/>
    <w:rsid w:val="000A7F30"/>
    <w:rsid w:val="000B0166"/>
    <w:rsid w:val="000B15D1"/>
    <w:rsid w:val="000B3219"/>
    <w:rsid w:val="000B33AE"/>
    <w:rsid w:val="000B64B5"/>
    <w:rsid w:val="000B6578"/>
    <w:rsid w:val="000B7988"/>
    <w:rsid w:val="000B7CDE"/>
    <w:rsid w:val="000C00E1"/>
    <w:rsid w:val="000C0D47"/>
    <w:rsid w:val="000C1442"/>
    <w:rsid w:val="000C2068"/>
    <w:rsid w:val="000C217E"/>
    <w:rsid w:val="000C254A"/>
    <w:rsid w:val="000C2849"/>
    <w:rsid w:val="000C29BF"/>
    <w:rsid w:val="000C2DD4"/>
    <w:rsid w:val="000C614F"/>
    <w:rsid w:val="000C65E1"/>
    <w:rsid w:val="000C68D3"/>
    <w:rsid w:val="000C7AE2"/>
    <w:rsid w:val="000D1438"/>
    <w:rsid w:val="000D1A33"/>
    <w:rsid w:val="000D1C56"/>
    <w:rsid w:val="000D366B"/>
    <w:rsid w:val="000D59D2"/>
    <w:rsid w:val="000D69A3"/>
    <w:rsid w:val="000D7057"/>
    <w:rsid w:val="000D7498"/>
    <w:rsid w:val="000D74D5"/>
    <w:rsid w:val="000D7FE7"/>
    <w:rsid w:val="000E3026"/>
    <w:rsid w:val="000E3724"/>
    <w:rsid w:val="000E3D2D"/>
    <w:rsid w:val="000E6486"/>
    <w:rsid w:val="000F00D3"/>
    <w:rsid w:val="000F0A75"/>
    <w:rsid w:val="000F14C1"/>
    <w:rsid w:val="000F23B7"/>
    <w:rsid w:val="000F24FA"/>
    <w:rsid w:val="000F2729"/>
    <w:rsid w:val="000F2D34"/>
    <w:rsid w:val="000F2E03"/>
    <w:rsid w:val="000F4BB8"/>
    <w:rsid w:val="00100BF5"/>
    <w:rsid w:val="00103031"/>
    <w:rsid w:val="00105C8B"/>
    <w:rsid w:val="00105CF5"/>
    <w:rsid w:val="00105D2C"/>
    <w:rsid w:val="00106E36"/>
    <w:rsid w:val="00107069"/>
    <w:rsid w:val="0011150C"/>
    <w:rsid w:val="00111BBD"/>
    <w:rsid w:val="00113A63"/>
    <w:rsid w:val="00114483"/>
    <w:rsid w:val="0011472F"/>
    <w:rsid w:val="00116F9B"/>
    <w:rsid w:val="0011704C"/>
    <w:rsid w:val="00121699"/>
    <w:rsid w:val="00122C30"/>
    <w:rsid w:val="00124D46"/>
    <w:rsid w:val="001278DD"/>
    <w:rsid w:val="001325CE"/>
    <w:rsid w:val="00134610"/>
    <w:rsid w:val="001347FC"/>
    <w:rsid w:val="001368E6"/>
    <w:rsid w:val="001368FF"/>
    <w:rsid w:val="00136D04"/>
    <w:rsid w:val="001372D3"/>
    <w:rsid w:val="00137974"/>
    <w:rsid w:val="001412AD"/>
    <w:rsid w:val="00141481"/>
    <w:rsid w:val="00142576"/>
    <w:rsid w:val="00143F2F"/>
    <w:rsid w:val="00145A5E"/>
    <w:rsid w:val="00145F06"/>
    <w:rsid w:val="0015196F"/>
    <w:rsid w:val="00151C58"/>
    <w:rsid w:val="00151D60"/>
    <w:rsid w:val="001523FC"/>
    <w:rsid w:val="00153617"/>
    <w:rsid w:val="00154782"/>
    <w:rsid w:val="00155650"/>
    <w:rsid w:val="00155849"/>
    <w:rsid w:val="00157E45"/>
    <w:rsid w:val="00160D1C"/>
    <w:rsid w:val="00161443"/>
    <w:rsid w:val="001614DE"/>
    <w:rsid w:val="00161D0D"/>
    <w:rsid w:val="0016257E"/>
    <w:rsid w:val="00163075"/>
    <w:rsid w:val="0016456D"/>
    <w:rsid w:val="00164571"/>
    <w:rsid w:val="001646E2"/>
    <w:rsid w:val="00165EED"/>
    <w:rsid w:val="001677A7"/>
    <w:rsid w:val="00170061"/>
    <w:rsid w:val="00170D7F"/>
    <w:rsid w:val="001728ED"/>
    <w:rsid w:val="00175595"/>
    <w:rsid w:val="00175617"/>
    <w:rsid w:val="00175633"/>
    <w:rsid w:val="00175FA5"/>
    <w:rsid w:val="001775C6"/>
    <w:rsid w:val="001817E9"/>
    <w:rsid w:val="00183A5B"/>
    <w:rsid w:val="00184CB4"/>
    <w:rsid w:val="00187CA2"/>
    <w:rsid w:val="00190A68"/>
    <w:rsid w:val="001912A0"/>
    <w:rsid w:val="00191364"/>
    <w:rsid w:val="00193599"/>
    <w:rsid w:val="00193764"/>
    <w:rsid w:val="00194B8C"/>
    <w:rsid w:val="00194CEB"/>
    <w:rsid w:val="00195113"/>
    <w:rsid w:val="001959AE"/>
    <w:rsid w:val="0019684C"/>
    <w:rsid w:val="00197A3C"/>
    <w:rsid w:val="00197B25"/>
    <w:rsid w:val="001A02FD"/>
    <w:rsid w:val="001A1D9A"/>
    <w:rsid w:val="001A28B7"/>
    <w:rsid w:val="001A3014"/>
    <w:rsid w:val="001A3D94"/>
    <w:rsid w:val="001A5004"/>
    <w:rsid w:val="001A5585"/>
    <w:rsid w:val="001A5BE0"/>
    <w:rsid w:val="001A600F"/>
    <w:rsid w:val="001B07D3"/>
    <w:rsid w:val="001B0A2C"/>
    <w:rsid w:val="001B0CFF"/>
    <w:rsid w:val="001B0D96"/>
    <w:rsid w:val="001B129E"/>
    <w:rsid w:val="001B2622"/>
    <w:rsid w:val="001B2EA5"/>
    <w:rsid w:val="001B3FDE"/>
    <w:rsid w:val="001B5A18"/>
    <w:rsid w:val="001B6B70"/>
    <w:rsid w:val="001B7665"/>
    <w:rsid w:val="001C097D"/>
    <w:rsid w:val="001C21FD"/>
    <w:rsid w:val="001C2456"/>
    <w:rsid w:val="001C2D26"/>
    <w:rsid w:val="001C31E7"/>
    <w:rsid w:val="001C3BFB"/>
    <w:rsid w:val="001C3C93"/>
    <w:rsid w:val="001C4098"/>
    <w:rsid w:val="001C75E0"/>
    <w:rsid w:val="001D0007"/>
    <w:rsid w:val="001D164C"/>
    <w:rsid w:val="001D1F81"/>
    <w:rsid w:val="001D37B4"/>
    <w:rsid w:val="001D51FC"/>
    <w:rsid w:val="001D59DE"/>
    <w:rsid w:val="001D7528"/>
    <w:rsid w:val="001D77B2"/>
    <w:rsid w:val="001D7F79"/>
    <w:rsid w:val="001E2A3B"/>
    <w:rsid w:val="001E32B1"/>
    <w:rsid w:val="001E4329"/>
    <w:rsid w:val="001F0EED"/>
    <w:rsid w:val="001F2765"/>
    <w:rsid w:val="001F2FC2"/>
    <w:rsid w:val="001F3C91"/>
    <w:rsid w:val="001F3D6E"/>
    <w:rsid w:val="001F54A8"/>
    <w:rsid w:val="001F72B6"/>
    <w:rsid w:val="001F7A19"/>
    <w:rsid w:val="0020021D"/>
    <w:rsid w:val="00201084"/>
    <w:rsid w:val="0020390D"/>
    <w:rsid w:val="00203B94"/>
    <w:rsid w:val="00203BF0"/>
    <w:rsid w:val="00203CDD"/>
    <w:rsid w:val="00205C2B"/>
    <w:rsid w:val="00207624"/>
    <w:rsid w:val="00207DBE"/>
    <w:rsid w:val="0021196B"/>
    <w:rsid w:val="00211D4D"/>
    <w:rsid w:val="0021229B"/>
    <w:rsid w:val="00212B64"/>
    <w:rsid w:val="002141D6"/>
    <w:rsid w:val="00214790"/>
    <w:rsid w:val="00214A4C"/>
    <w:rsid w:val="00216E4F"/>
    <w:rsid w:val="002171D0"/>
    <w:rsid w:val="00221AD5"/>
    <w:rsid w:val="002230E2"/>
    <w:rsid w:val="002256DD"/>
    <w:rsid w:val="00225A16"/>
    <w:rsid w:val="00226AD3"/>
    <w:rsid w:val="00226DCB"/>
    <w:rsid w:val="00226F9A"/>
    <w:rsid w:val="002309C8"/>
    <w:rsid w:val="00231248"/>
    <w:rsid w:val="0023348D"/>
    <w:rsid w:val="00235D92"/>
    <w:rsid w:val="002375A0"/>
    <w:rsid w:val="002401CE"/>
    <w:rsid w:val="00241B32"/>
    <w:rsid w:val="0024448B"/>
    <w:rsid w:val="0024683F"/>
    <w:rsid w:val="00246A6F"/>
    <w:rsid w:val="002475C1"/>
    <w:rsid w:val="00250811"/>
    <w:rsid w:val="00250E89"/>
    <w:rsid w:val="0025106C"/>
    <w:rsid w:val="00251924"/>
    <w:rsid w:val="00252192"/>
    <w:rsid w:val="00252431"/>
    <w:rsid w:val="0025612E"/>
    <w:rsid w:val="002577CD"/>
    <w:rsid w:val="00260BC0"/>
    <w:rsid w:val="00261A5D"/>
    <w:rsid w:val="00261AA2"/>
    <w:rsid w:val="00262EF5"/>
    <w:rsid w:val="0026474E"/>
    <w:rsid w:val="00265760"/>
    <w:rsid w:val="00267E1A"/>
    <w:rsid w:val="00270006"/>
    <w:rsid w:val="00270EAA"/>
    <w:rsid w:val="0027101F"/>
    <w:rsid w:val="00271698"/>
    <w:rsid w:val="00271AC1"/>
    <w:rsid w:val="002723C7"/>
    <w:rsid w:val="0027283D"/>
    <w:rsid w:val="00274602"/>
    <w:rsid w:val="0027463D"/>
    <w:rsid w:val="00274B36"/>
    <w:rsid w:val="00276B89"/>
    <w:rsid w:val="0027799F"/>
    <w:rsid w:val="00280DDB"/>
    <w:rsid w:val="002826A8"/>
    <w:rsid w:val="002846F8"/>
    <w:rsid w:val="00284E75"/>
    <w:rsid w:val="0029079E"/>
    <w:rsid w:val="00291942"/>
    <w:rsid w:val="00292CF2"/>
    <w:rsid w:val="00292E3F"/>
    <w:rsid w:val="00292FB4"/>
    <w:rsid w:val="0029477E"/>
    <w:rsid w:val="00297F02"/>
    <w:rsid w:val="002A09FF"/>
    <w:rsid w:val="002A13F8"/>
    <w:rsid w:val="002A1C22"/>
    <w:rsid w:val="002A385D"/>
    <w:rsid w:val="002A4E4E"/>
    <w:rsid w:val="002A54F3"/>
    <w:rsid w:val="002A5683"/>
    <w:rsid w:val="002A5B54"/>
    <w:rsid w:val="002A680B"/>
    <w:rsid w:val="002A6C5E"/>
    <w:rsid w:val="002A6CCD"/>
    <w:rsid w:val="002A6E3B"/>
    <w:rsid w:val="002A7E9F"/>
    <w:rsid w:val="002B0AA0"/>
    <w:rsid w:val="002B1078"/>
    <w:rsid w:val="002B24C4"/>
    <w:rsid w:val="002B30A9"/>
    <w:rsid w:val="002B4385"/>
    <w:rsid w:val="002B4F11"/>
    <w:rsid w:val="002B6FC3"/>
    <w:rsid w:val="002B6FF5"/>
    <w:rsid w:val="002B7E5D"/>
    <w:rsid w:val="002C0552"/>
    <w:rsid w:val="002C3261"/>
    <w:rsid w:val="002C58AB"/>
    <w:rsid w:val="002C5F11"/>
    <w:rsid w:val="002C5FBF"/>
    <w:rsid w:val="002C7218"/>
    <w:rsid w:val="002C78D5"/>
    <w:rsid w:val="002D08A3"/>
    <w:rsid w:val="002D1830"/>
    <w:rsid w:val="002D1BB3"/>
    <w:rsid w:val="002D1D2E"/>
    <w:rsid w:val="002D1F50"/>
    <w:rsid w:val="002D27A4"/>
    <w:rsid w:val="002D3828"/>
    <w:rsid w:val="002D39A7"/>
    <w:rsid w:val="002D4DD5"/>
    <w:rsid w:val="002D59FB"/>
    <w:rsid w:val="002D7C48"/>
    <w:rsid w:val="002E0678"/>
    <w:rsid w:val="002E09D3"/>
    <w:rsid w:val="002E10AD"/>
    <w:rsid w:val="002E199D"/>
    <w:rsid w:val="002E2A28"/>
    <w:rsid w:val="002E30F7"/>
    <w:rsid w:val="002E3A2B"/>
    <w:rsid w:val="002E4775"/>
    <w:rsid w:val="002E5C26"/>
    <w:rsid w:val="002E7DED"/>
    <w:rsid w:val="002F06EF"/>
    <w:rsid w:val="002F2DC1"/>
    <w:rsid w:val="002F36C3"/>
    <w:rsid w:val="002F3FF4"/>
    <w:rsid w:val="002F5696"/>
    <w:rsid w:val="002F56EC"/>
    <w:rsid w:val="002F6CC1"/>
    <w:rsid w:val="00301CFA"/>
    <w:rsid w:val="00302E0E"/>
    <w:rsid w:val="00303066"/>
    <w:rsid w:val="003030FB"/>
    <w:rsid w:val="0030318B"/>
    <w:rsid w:val="00303F63"/>
    <w:rsid w:val="00305A3E"/>
    <w:rsid w:val="00306E53"/>
    <w:rsid w:val="0030799F"/>
    <w:rsid w:val="00307E68"/>
    <w:rsid w:val="00311696"/>
    <w:rsid w:val="0031269F"/>
    <w:rsid w:val="0031271E"/>
    <w:rsid w:val="00313175"/>
    <w:rsid w:val="003151BC"/>
    <w:rsid w:val="00315D91"/>
    <w:rsid w:val="00317320"/>
    <w:rsid w:val="003209DA"/>
    <w:rsid w:val="00321A58"/>
    <w:rsid w:val="00323E7E"/>
    <w:rsid w:val="00324E41"/>
    <w:rsid w:val="00326167"/>
    <w:rsid w:val="00326455"/>
    <w:rsid w:val="00326A78"/>
    <w:rsid w:val="003276FF"/>
    <w:rsid w:val="003304F9"/>
    <w:rsid w:val="0033355C"/>
    <w:rsid w:val="00333851"/>
    <w:rsid w:val="00334EF6"/>
    <w:rsid w:val="00335E50"/>
    <w:rsid w:val="00341143"/>
    <w:rsid w:val="003413E5"/>
    <w:rsid w:val="0034161E"/>
    <w:rsid w:val="00344E2F"/>
    <w:rsid w:val="0034526C"/>
    <w:rsid w:val="00345D0B"/>
    <w:rsid w:val="00346931"/>
    <w:rsid w:val="00346CB8"/>
    <w:rsid w:val="0035128D"/>
    <w:rsid w:val="0035350E"/>
    <w:rsid w:val="00353F34"/>
    <w:rsid w:val="003541F0"/>
    <w:rsid w:val="0035450D"/>
    <w:rsid w:val="0035579B"/>
    <w:rsid w:val="003559E4"/>
    <w:rsid w:val="003564F5"/>
    <w:rsid w:val="00357281"/>
    <w:rsid w:val="003576DA"/>
    <w:rsid w:val="00357E43"/>
    <w:rsid w:val="0036032B"/>
    <w:rsid w:val="00360970"/>
    <w:rsid w:val="003642FF"/>
    <w:rsid w:val="003643FF"/>
    <w:rsid w:val="003653F5"/>
    <w:rsid w:val="003665A9"/>
    <w:rsid w:val="00366954"/>
    <w:rsid w:val="003715E1"/>
    <w:rsid w:val="00371637"/>
    <w:rsid w:val="003747E2"/>
    <w:rsid w:val="003760E1"/>
    <w:rsid w:val="003761EB"/>
    <w:rsid w:val="00377155"/>
    <w:rsid w:val="00382022"/>
    <w:rsid w:val="00382D2C"/>
    <w:rsid w:val="00383798"/>
    <w:rsid w:val="00383C3A"/>
    <w:rsid w:val="00383D0F"/>
    <w:rsid w:val="0038578D"/>
    <w:rsid w:val="003900FD"/>
    <w:rsid w:val="003912AF"/>
    <w:rsid w:val="003912B6"/>
    <w:rsid w:val="00392A69"/>
    <w:rsid w:val="00397E17"/>
    <w:rsid w:val="003A26BE"/>
    <w:rsid w:val="003A2865"/>
    <w:rsid w:val="003A3989"/>
    <w:rsid w:val="003A55B4"/>
    <w:rsid w:val="003B04AA"/>
    <w:rsid w:val="003B17D4"/>
    <w:rsid w:val="003B2197"/>
    <w:rsid w:val="003B2A31"/>
    <w:rsid w:val="003B2FC7"/>
    <w:rsid w:val="003B3855"/>
    <w:rsid w:val="003B6086"/>
    <w:rsid w:val="003B7C76"/>
    <w:rsid w:val="003C1AAA"/>
    <w:rsid w:val="003C281E"/>
    <w:rsid w:val="003C329B"/>
    <w:rsid w:val="003C44B4"/>
    <w:rsid w:val="003C53DE"/>
    <w:rsid w:val="003C7423"/>
    <w:rsid w:val="003D23B0"/>
    <w:rsid w:val="003D2655"/>
    <w:rsid w:val="003D34ED"/>
    <w:rsid w:val="003D38CD"/>
    <w:rsid w:val="003D5AE2"/>
    <w:rsid w:val="003D6FBB"/>
    <w:rsid w:val="003E092D"/>
    <w:rsid w:val="003E37CA"/>
    <w:rsid w:val="003E43D4"/>
    <w:rsid w:val="003E517B"/>
    <w:rsid w:val="003E5993"/>
    <w:rsid w:val="003E6CE1"/>
    <w:rsid w:val="003E795F"/>
    <w:rsid w:val="003E7E5B"/>
    <w:rsid w:val="003F1523"/>
    <w:rsid w:val="003F24BC"/>
    <w:rsid w:val="003F3BCE"/>
    <w:rsid w:val="003F3C08"/>
    <w:rsid w:val="003F4259"/>
    <w:rsid w:val="003F4611"/>
    <w:rsid w:val="003F5397"/>
    <w:rsid w:val="003F5E57"/>
    <w:rsid w:val="003F7381"/>
    <w:rsid w:val="00401FDF"/>
    <w:rsid w:val="0040211A"/>
    <w:rsid w:val="00403A48"/>
    <w:rsid w:val="004042F2"/>
    <w:rsid w:val="00404F18"/>
    <w:rsid w:val="00407B5F"/>
    <w:rsid w:val="00407C21"/>
    <w:rsid w:val="004117B9"/>
    <w:rsid w:val="004144A8"/>
    <w:rsid w:val="00417B67"/>
    <w:rsid w:val="00420AD4"/>
    <w:rsid w:val="00421FE0"/>
    <w:rsid w:val="0042254F"/>
    <w:rsid w:val="004228AF"/>
    <w:rsid w:val="00422E75"/>
    <w:rsid w:val="00423648"/>
    <w:rsid w:val="00424403"/>
    <w:rsid w:val="00424CEC"/>
    <w:rsid w:val="0042500A"/>
    <w:rsid w:val="00425696"/>
    <w:rsid w:val="0042689E"/>
    <w:rsid w:val="00430FE3"/>
    <w:rsid w:val="00431BD2"/>
    <w:rsid w:val="00432DAA"/>
    <w:rsid w:val="00434ED3"/>
    <w:rsid w:val="00437593"/>
    <w:rsid w:val="00440A1C"/>
    <w:rsid w:val="004417F4"/>
    <w:rsid w:val="00441945"/>
    <w:rsid w:val="00441D1D"/>
    <w:rsid w:val="004431F0"/>
    <w:rsid w:val="00444ACA"/>
    <w:rsid w:val="00444E59"/>
    <w:rsid w:val="00445043"/>
    <w:rsid w:val="0044617D"/>
    <w:rsid w:val="00446E7D"/>
    <w:rsid w:val="00450C91"/>
    <w:rsid w:val="00450EA9"/>
    <w:rsid w:val="00451278"/>
    <w:rsid w:val="004534C3"/>
    <w:rsid w:val="004556F3"/>
    <w:rsid w:val="00455BDE"/>
    <w:rsid w:val="00455E64"/>
    <w:rsid w:val="00460213"/>
    <w:rsid w:val="004613A5"/>
    <w:rsid w:val="0046200B"/>
    <w:rsid w:val="00462424"/>
    <w:rsid w:val="00462A42"/>
    <w:rsid w:val="0046337B"/>
    <w:rsid w:val="00463970"/>
    <w:rsid w:val="00464FCD"/>
    <w:rsid w:val="004650A6"/>
    <w:rsid w:val="00467E3B"/>
    <w:rsid w:val="0047252A"/>
    <w:rsid w:val="004728F1"/>
    <w:rsid w:val="004728FD"/>
    <w:rsid w:val="00473F35"/>
    <w:rsid w:val="0047538B"/>
    <w:rsid w:val="0047584F"/>
    <w:rsid w:val="0047640C"/>
    <w:rsid w:val="0048291E"/>
    <w:rsid w:val="00483AAD"/>
    <w:rsid w:val="00484203"/>
    <w:rsid w:val="004864CE"/>
    <w:rsid w:val="00487858"/>
    <w:rsid w:val="00487EDC"/>
    <w:rsid w:val="0049159F"/>
    <w:rsid w:val="00493AC6"/>
    <w:rsid w:val="004948F5"/>
    <w:rsid w:val="004949B6"/>
    <w:rsid w:val="00496A8D"/>
    <w:rsid w:val="004975A1"/>
    <w:rsid w:val="004A05B4"/>
    <w:rsid w:val="004A2A37"/>
    <w:rsid w:val="004A341C"/>
    <w:rsid w:val="004A3AA6"/>
    <w:rsid w:val="004A408A"/>
    <w:rsid w:val="004A5780"/>
    <w:rsid w:val="004A7716"/>
    <w:rsid w:val="004A7BC9"/>
    <w:rsid w:val="004A7C5F"/>
    <w:rsid w:val="004B0999"/>
    <w:rsid w:val="004B0FCF"/>
    <w:rsid w:val="004B163B"/>
    <w:rsid w:val="004B22FF"/>
    <w:rsid w:val="004B2EF5"/>
    <w:rsid w:val="004B6285"/>
    <w:rsid w:val="004B6F6C"/>
    <w:rsid w:val="004B7956"/>
    <w:rsid w:val="004B7FE4"/>
    <w:rsid w:val="004C08C0"/>
    <w:rsid w:val="004C0DD7"/>
    <w:rsid w:val="004C164A"/>
    <w:rsid w:val="004C5BB5"/>
    <w:rsid w:val="004C5F04"/>
    <w:rsid w:val="004C6F77"/>
    <w:rsid w:val="004C7036"/>
    <w:rsid w:val="004C74FF"/>
    <w:rsid w:val="004C7E50"/>
    <w:rsid w:val="004D2323"/>
    <w:rsid w:val="004D5E75"/>
    <w:rsid w:val="004D65F9"/>
    <w:rsid w:val="004D68B8"/>
    <w:rsid w:val="004D7334"/>
    <w:rsid w:val="004E029B"/>
    <w:rsid w:val="004E0348"/>
    <w:rsid w:val="004E12E8"/>
    <w:rsid w:val="004E19E5"/>
    <w:rsid w:val="004E1BE0"/>
    <w:rsid w:val="004E2AF9"/>
    <w:rsid w:val="004E2F7B"/>
    <w:rsid w:val="004E7A39"/>
    <w:rsid w:val="004F1D92"/>
    <w:rsid w:val="004F33FA"/>
    <w:rsid w:val="004F3B9D"/>
    <w:rsid w:val="004F50DB"/>
    <w:rsid w:val="004F5969"/>
    <w:rsid w:val="004F7413"/>
    <w:rsid w:val="004F7AB3"/>
    <w:rsid w:val="005005B3"/>
    <w:rsid w:val="005032B2"/>
    <w:rsid w:val="00503D8D"/>
    <w:rsid w:val="00504F1A"/>
    <w:rsid w:val="00504F28"/>
    <w:rsid w:val="005066C0"/>
    <w:rsid w:val="005075AE"/>
    <w:rsid w:val="00507AFE"/>
    <w:rsid w:val="005100F8"/>
    <w:rsid w:val="0051393A"/>
    <w:rsid w:val="005142F5"/>
    <w:rsid w:val="00514D82"/>
    <w:rsid w:val="00517538"/>
    <w:rsid w:val="00521280"/>
    <w:rsid w:val="005219EE"/>
    <w:rsid w:val="00522014"/>
    <w:rsid w:val="0052237C"/>
    <w:rsid w:val="00523DBF"/>
    <w:rsid w:val="00525396"/>
    <w:rsid w:val="005264DE"/>
    <w:rsid w:val="00526DBC"/>
    <w:rsid w:val="005276E2"/>
    <w:rsid w:val="00530633"/>
    <w:rsid w:val="00531D6C"/>
    <w:rsid w:val="00534D56"/>
    <w:rsid w:val="00534D92"/>
    <w:rsid w:val="00534F80"/>
    <w:rsid w:val="00535D23"/>
    <w:rsid w:val="00535E96"/>
    <w:rsid w:val="00536616"/>
    <w:rsid w:val="00536B50"/>
    <w:rsid w:val="005402DD"/>
    <w:rsid w:val="0054088C"/>
    <w:rsid w:val="00541308"/>
    <w:rsid w:val="005415E0"/>
    <w:rsid w:val="00541D6A"/>
    <w:rsid w:val="00544382"/>
    <w:rsid w:val="00547AC7"/>
    <w:rsid w:val="0055002F"/>
    <w:rsid w:val="00551314"/>
    <w:rsid w:val="00552AE9"/>
    <w:rsid w:val="00553DF4"/>
    <w:rsid w:val="00554248"/>
    <w:rsid w:val="005545A3"/>
    <w:rsid w:val="005545F1"/>
    <w:rsid w:val="00554AE3"/>
    <w:rsid w:val="00556631"/>
    <w:rsid w:val="00556EAF"/>
    <w:rsid w:val="00560BD6"/>
    <w:rsid w:val="00561E4D"/>
    <w:rsid w:val="00563CFD"/>
    <w:rsid w:val="005664A3"/>
    <w:rsid w:val="00566A51"/>
    <w:rsid w:val="005713BC"/>
    <w:rsid w:val="00571D72"/>
    <w:rsid w:val="005728AD"/>
    <w:rsid w:val="00573F66"/>
    <w:rsid w:val="0057454F"/>
    <w:rsid w:val="00575441"/>
    <w:rsid w:val="00575ACB"/>
    <w:rsid w:val="005763C6"/>
    <w:rsid w:val="00577E9D"/>
    <w:rsid w:val="00582534"/>
    <w:rsid w:val="00585240"/>
    <w:rsid w:val="00585DD6"/>
    <w:rsid w:val="00587F6A"/>
    <w:rsid w:val="00591248"/>
    <w:rsid w:val="00591392"/>
    <w:rsid w:val="00591B2B"/>
    <w:rsid w:val="005924FC"/>
    <w:rsid w:val="00592695"/>
    <w:rsid w:val="00595B16"/>
    <w:rsid w:val="0059635E"/>
    <w:rsid w:val="00596FEF"/>
    <w:rsid w:val="005A03D9"/>
    <w:rsid w:val="005A1092"/>
    <w:rsid w:val="005A11F5"/>
    <w:rsid w:val="005A441C"/>
    <w:rsid w:val="005A5754"/>
    <w:rsid w:val="005A6E63"/>
    <w:rsid w:val="005B1CB0"/>
    <w:rsid w:val="005B2A6B"/>
    <w:rsid w:val="005B2E30"/>
    <w:rsid w:val="005B4295"/>
    <w:rsid w:val="005B4FB2"/>
    <w:rsid w:val="005C0187"/>
    <w:rsid w:val="005C0373"/>
    <w:rsid w:val="005C060B"/>
    <w:rsid w:val="005C0F3D"/>
    <w:rsid w:val="005C20BB"/>
    <w:rsid w:val="005C2688"/>
    <w:rsid w:val="005C2B03"/>
    <w:rsid w:val="005C3E8B"/>
    <w:rsid w:val="005C3FF7"/>
    <w:rsid w:val="005C41BC"/>
    <w:rsid w:val="005C4519"/>
    <w:rsid w:val="005C797B"/>
    <w:rsid w:val="005D01EE"/>
    <w:rsid w:val="005D14DE"/>
    <w:rsid w:val="005D1E52"/>
    <w:rsid w:val="005D1E7B"/>
    <w:rsid w:val="005D4958"/>
    <w:rsid w:val="005D5BF4"/>
    <w:rsid w:val="005D64DB"/>
    <w:rsid w:val="005D727B"/>
    <w:rsid w:val="005E2DA0"/>
    <w:rsid w:val="005E386F"/>
    <w:rsid w:val="005E4030"/>
    <w:rsid w:val="005E4922"/>
    <w:rsid w:val="005E565E"/>
    <w:rsid w:val="005F0831"/>
    <w:rsid w:val="005F1DDC"/>
    <w:rsid w:val="005F252D"/>
    <w:rsid w:val="005F3580"/>
    <w:rsid w:val="005F3FA7"/>
    <w:rsid w:val="005F454A"/>
    <w:rsid w:val="005F498A"/>
    <w:rsid w:val="005F4A67"/>
    <w:rsid w:val="005F6027"/>
    <w:rsid w:val="005F673D"/>
    <w:rsid w:val="005F751E"/>
    <w:rsid w:val="005F7FC1"/>
    <w:rsid w:val="00600CCC"/>
    <w:rsid w:val="00601C6D"/>
    <w:rsid w:val="00602909"/>
    <w:rsid w:val="00602F79"/>
    <w:rsid w:val="00612914"/>
    <w:rsid w:val="00613D75"/>
    <w:rsid w:val="00616948"/>
    <w:rsid w:val="0061701C"/>
    <w:rsid w:val="006213B5"/>
    <w:rsid w:val="00621A85"/>
    <w:rsid w:val="006226CA"/>
    <w:rsid w:val="00622999"/>
    <w:rsid w:val="00623425"/>
    <w:rsid w:val="00624371"/>
    <w:rsid w:val="006278D7"/>
    <w:rsid w:val="006301FE"/>
    <w:rsid w:val="0063096C"/>
    <w:rsid w:val="00631B5A"/>
    <w:rsid w:val="00632761"/>
    <w:rsid w:val="00632A3A"/>
    <w:rsid w:val="00635137"/>
    <w:rsid w:val="0063525E"/>
    <w:rsid w:val="0063541B"/>
    <w:rsid w:val="006368F4"/>
    <w:rsid w:val="00641073"/>
    <w:rsid w:val="006423DD"/>
    <w:rsid w:val="00642664"/>
    <w:rsid w:val="0064432B"/>
    <w:rsid w:val="00644FDF"/>
    <w:rsid w:val="0064536B"/>
    <w:rsid w:val="00645E6B"/>
    <w:rsid w:val="0064702B"/>
    <w:rsid w:val="00650435"/>
    <w:rsid w:val="0065306B"/>
    <w:rsid w:val="006532AA"/>
    <w:rsid w:val="00653789"/>
    <w:rsid w:val="00654F63"/>
    <w:rsid w:val="00656BE0"/>
    <w:rsid w:val="00657405"/>
    <w:rsid w:val="00657C08"/>
    <w:rsid w:val="00657EA7"/>
    <w:rsid w:val="006609C0"/>
    <w:rsid w:val="00662953"/>
    <w:rsid w:val="00662B19"/>
    <w:rsid w:val="00663B83"/>
    <w:rsid w:val="00663F2E"/>
    <w:rsid w:val="00664371"/>
    <w:rsid w:val="00666700"/>
    <w:rsid w:val="0066718A"/>
    <w:rsid w:val="00670E1C"/>
    <w:rsid w:val="00671D21"/>
    <w:rsid w:val="0067203F"/>
    <w:rsid w:val="00673363"/>
    <w:rsid w:val="00674B4C"/>
    <w:rsid w:val="006813A4"/>
    <w:rsid w:val="0068263B"/>
    <w:rsid w:val="00682B03"/>
    <w:rsid w:val="00683396"/>
    <w:rsid w:val="00683530"/>
    <w:rsid w:val="00684787"/>
    <w:rsid w:val="006859C8"/>
    <w:rsid w:val="00686707"/>
    <w:rsid w:val="00686EE4"/>
    <w:rsid w:val="00690CD0"/>
    <w:rsid w:val="006923DB"/>
    <w:rsid w:val="00692922"/>
    <w:rsid w:val="00692E59"/>
    <w:rsid w:val="0069395B"/>
    <w:rsid w:val="00693F59"/>
    <w:rsid w:val="006957F9"/>
    <w:rsid w:val="00696F00"/>
    <w:rsid w:val="00697E53"/>
    <w:rsid w:val="006A013C"/>
    <w:rsid w:val="006A1876"/>
    <w:rsid w:val="006A3554"/>
    <w:rsid w:val="006A3F9A"/>
    <w:rsid w:val="006A620C"/>
    <w:rsid w:val="006A70BE"/>
    <w:rsid w:val="006A7616"/>
    <w:rsid w:val="006B002F"/>
    <w:rsid w:val="006B213D"/>
    <w:rsid w:val="006B36AA"/>
    <w:rsid w:val="006B3F69"/>
    <w:rsid w:val="006B77FE"/>
    <w:rsid w:val="006C0E51"/>
    <w:rsid w:val="006C1293"/>
    <w:rsid w:val="006C156F"/>
    <w:rsid w:val="006C1958"/>
    <w:rsid w:val="006C1DA8"/>
    <w:rsid w:val="006C2C49"/>
    <w:rsid w:val="006C4057"/>
    <w:rsid w:val="006C52BF"/>
    <w:rsid w:val="006C5B13"/>
    <w:rsid w:val="006C65C3"/>
    <w:rsid w:val="006C6F6A"/>
    <w:rsid w:val="006C7C0D"/>
    <w:rsid w:val="006D005A"/>
    <w:rsid w:val="006D2D16"/>
    <w:rsid w:val="006D3380"/>
    <w:rsid w:val="006D349B"/>
    <w:rsid w:val="006D5744"/>
    <w:rsid w:val="006D58FA"/>
    <w:rsid w:val="006D703C"/>
    <w:rsid w:val="006E1CC4"/>
    <w:rsid w:val="006E4BF2"/>
    <w:rsid w:val="006E5DCD"/>
    <w:rsid w:val="006E6DAB"/>
    <w:rsid w:val="006E6DC9"/>
    <w:rsid w:val="006E6EEB"/>
    <w:rsid w:val="006E73FB"/>
    <w:rsid w:val="006F0EA6"/>
    <w:rsid w:val="006F1B63"/>
    <w:rsid w:val="006F2174"/>
    <w:rsid w:val="006F2FE0"/>
    <w:rsid w:val="006F3635"/>
    <w:rsid w:val="006F5FD6"/>
    <w:rsid w:val="00702709"/>
    <w:rsid w:val="007032C3"/>
    <w:rsid w:val="0070332C"/>
    <w:rsid w:val="007048C4"/>
    <w:rsid w:val="00705164"/>
    <w:rsid w:val="00705AEE"/>
    <w:rsid w:val="00705BBB"/>
    <w:rsid w:val="007102DA"/>
    <w:rsid w:val="007122BC"/>
    <w:rsid w:val="0071766B"/>
    <w:rsid w:val="00720BEB"/>
    <w:rsid w:val="00722348"/>
    <w:rsid w:val="007248AE"/>
    <w:rsid w:val="00724B2C"/>
    <w:rsid w:val="00726486"/>
    <w:rsid w:val="00726DAA"/>
    <w:rsid w:val="0072758A"/>
    <w:rsid w:val="00730B91"/>
    <w:rsid w:val="00732476"/>
    <w:rsid w:val="007336CC"/>
    <w:rsid w:val="007338ED"/>
    <w:rsid w:val="00734344"/>
    <w:rsid w:val="00734757"/>
    <w:rsid w:val="00735178"/>
    <w:rsid w:val="00736057"/>
    <w:rsid w:val="00736B7A"/>
    <w:rsid w:val="0073777E"/>
    <w:rsid w:val="00740937"/>
    <w:rsid w:val="00743385"/>
    <w:rsid w:val="00743A67"/>
    <w:rsid w:val="00747043"/>
    <w:rsid w:val="00747993"/>
    <w:rsid w:val="007504DD"/>
    <w:rsid w:val="00750521"/>
    <w:rsid w:val="00752E0C"/>
    <w:rsid w:val="00753D4D"/>
    <w:rsid w:val="00757AC4"/>
    <w:rsid w:val="0076184A"/>
    <w:rsid w:val="00762A5B"/>
    <w:rsid w:val="007633FD"/>
    <w:rsid w:val="007649ED"/>
    <w:rsid w:val="007673B5"/>
    <w:rsid w:val="00767BB0"/>
    <w:rsid w:val="00773F66"/>
    <w:rsid w:val="00775BA5"/>
    <w:rsid w:val="007764AB"/>
    <w:rsid w:val="0077746D"/>
    <w:rsid w:val="00777559"/>
    <w:rsid w:val="00777E8E"/>
    <w:rsid w:val="00780695"/>
    <w:rsid w:val="007806F1"/>
    <w:rsid w:val="007842D3"/>
    <w:rsid w:val="00785348"/>
    <w:rsid w:val="00786898"/>
    <w:rsid w:val="00787575"/>
    <w:rsid w:val="00796AAF"/>
    <w:rsid w:val="00796F5B"/>
    <w:rsid w:val="00797534"/>
    <w:rsid w:val="00797A81"/>
    <w:rsid w:val="007A0146"/>
    <w:rsid w:val="007A26F6"/>
    <w:rsid w:val="007A2968"/>
    <w:rsid w:val="007A364B"/>
    <w:rsid w:val="007A4565"/>
    <w:rsid w:val="007A4E0E"/>
    <w:rsid w:val="007A5C95"/>
    <w:rsid w:val="007A7B31"/>
    <w:rsid w:val="007B02DF"/>
    <w:rsid w:val="007B086B"/>
    <w:rsid w:val="007B09CE"/>
    <w:rsid w:val="007B14E9"/>
    <w:rsid w:val="007B1DAB"/>
    <w:rsid w:val="007B1E1F"/>
    <w:rsid w:val="007B2C95"/>
    <w:rsid w:val="007B4263"/>
    <w:rsid w:val="007B57A3"/>
    <w:rsid w:val="007B58BD"/>
    <w:rsid w:val="007B5908"/>
    <w:rsid w:val="007B7B50"/>
    <w:rsid w:val="007C2383"/>
    <w:rsid w:val="007C4D22"/>
    <w:rsid w:val="007C6244"/>
    <w:rsid w:val="007C62A2"/>
    <w:rsid w:val="007C6B4E"/>
    <w:rsid w:val="007C77B6"/>
    <w:rsid w:val="007C79F1"/>
    <w:rsid w:val="007C7B46"/>
    <w:rsid w:val="007D0E67"/>
    <w:rsid w:val="007D21DA"/>
    <w:rsid w:val="007D4BE8"/>
    <w:rsid w:val="007D7A4B"/>
    <w:rsid w:val="007D7D46"/>
    <w:rsid w:val="007E07C3"/>
    <w:rsid w:val="007E20E5"/>
    <w:rsid w:val="007E2A26"/>
    <w:rsid w:val="007E3107"/>
    <w:rsid w:val="007E3503"/>
    <w:rsid w:val="007E3C51"/>
    <w:rsid w:val="007E40B2"/>
    <w:rsid w:val="007E48E8"/>
    <w:rsid w:val="007E7ABB"/>
    <w:rsid w:val="007F17C9"/>
    <w:rsid w:val="007F2A7A"/>
    <w:rsid w:val="007F4815"/>
    <w:rsid w:val="00800648"/>
    <w:rsid w:val="00800892"/>
    <w:rsid w:val="008021FF"/>
    <w:rsid w:val="00802D13"/>
    <w:rsid w:val="008033C4"/>
    <w:rsid w:val="0080361C"/>
    <w:rsid w:val="00803C4D"/>
    <w:rsid w:val="00803D79"/>
    <w:rsid w:val="0080441B"/>
    <w:rsid w:val="008068FA"/>
    <w:rsid w:val="00807CD4"/>
    <w:rsid w:val="0081181A"/>
    <w:rsid w:val="00815C6B"/>
    <w:rsid w:val="00817E5A"/>
    <w:rsid w:val="00820E54"/>
    <w:rsid w:val="00823194"/>
    <w:rsid w:val="008234D6"/>
    <w:rsid w:val="008234EE"/>
    <w:rsid w:val="008236EC"/>
    <w:rsid w:val="00823E1A"/>
    <w:rsid w:val="008251FC"/>
    <w:rsid w:val="008260B4"/>
    <w:rsid w:val="00827332"/>
    <w:rsid w:val="008274FD"/>
    <w:rsid w:val="00827B6D"/>
    <w:rsid w:val="00831ADB"/>
    <w:rsid w:val="0083271E"/>
    <w:rsid w:val="008332FD"/>
    <w:rsid w:val="00834E7F"/>
    <w:rsid w:val="00837B03"/>
    <w:rsid w:val="00837F47"/>
    <w:rsid w:val="00840E31"/>
    <w:rsid w:val="00842851"/>
    <w:rsid w:val="00845F5B"/>
    <w:rsid w:val="008478EA"/>
    <w:rsid w:val="00847EAE"/>
    <w:rsid w:val="00850452"/>
    <w:rsid w:val="00850697"/>
    <w:rsid w:val="00850D8A"/>
    <w:rsid w:val="00854A22"/>
    <w:rsid w:val="00854E89"/>
    <w:rsid w:val="008553E0"/>
    <w:rsid w:val="008603F6"/>
    <w:rsid w:val="0086087F"/>
    <w:rsid w:val="00860EBC"/>
    <w:rsid w:val="00861274"/>
    <w:rsid w:val="0086137D"/>
    <w:rsid w:val="00861CC6"/>
    <w:rsid w:val="00861FD5"/>
    <w:rsid w:val="00862E7E"/>
    <w:rsid w:val="00863C6B"/>
    <w:rsid w:val="00863FE7"/>
    <w:rsid w:val="00864A9F"/>
    <w:rsid w:val="00865307"/>
    <w:rsid w:val="00866215"/>
    <w:rsid w:val="008668ED"/>
    <w:rsid w:val="00873345"/>
    <w:rsid w:val="008736CA"/>
    <w:rsid w:val="00874AA2"/>
    <w:rsid w:val="00874E98"/>
    <w:rsid w:val="00875697"/>
    <w:rsid w:val="0087659A"/>
    <w:rsid w:val="0087785A"/>
    <w:rsid w:val="008803E4"/>
    <w:rsid w:val="00881D5D"/>
    <w:rsid w:val="00881FF3"/>
    <w:rsid w:val="008824D3"/>
    <w:rsid w:val="00882C22"/>
    <w:rsid w:val="008836BC"/>
    <w:rsid w:val="0088478D"/>
    <w:rsid w:val="00884AF5"/>
    <w:rsid w:val="0088523F"/>
    <w:rsid w:val="00885D00"/>
    <w:rsid w:val="008903D8"/>
    <w:rsid w:val="0089045F"/>
    <w:rsid w:val="00890658"/>
    <w:rsid w:val="008925CD"/>
    <w:rsid w:val="0089683D"/>
    <w:rsid w:val="00896CAB"/>
    <w:rsid w:val="00897A2E"/>
    <w:rsid w:val="008A045D"/>
    <w:rsid w:val="008A0FB5"/>
    <w:rsid w:val="008A11BD"/>
    <w:rsid w:val="008A16FE"/>
    <w:rsid w:val="008A1FF3"/>
    <w:rsid w:val="008A3F9E"/>
    <w:rsid w:val="008A5C64"/>
    <w:rsid w:val="008B1EA5"/>
    <w:rsid w:val="008B2809"/>
    <w:rsid w:val="008B4831"/>
    <w:rsid w:val="008B4DF0"/>
    <w:rsid w:val="008B4E2A"/>
    <w:rsid w:val="008B508B"/>
    <w:rsid w:val="008B7EF4"/>
    <w:rsid w:val="008C000F"/>
    <w:rsid w:val="008C26B3"/>
    <w:rsid w:val="008C319D"/>
    <w:rsid w:val="008C3A18"/>
    <w:rsid w:val="008C640D"/>
    <w:rsid w:val="008C65B8"/>
    <w:rsid w:val="008C6D32"/>
    <w:rsid w:val="008C6FAA"/>
    <w:rsid w:val="008C728A"/>
    <w:rsid w:val="008D061A"/>
    <w:rsid w:val="008D06AC"/>
    <w:rsid w:val="008D06E7"/>
    <w:rsid w:val="008D1326"/>
    <w:rsid w:val="008D183E"/>
    <w:rsid w:val="008D2A4E"/>
    <w:rsid w:val="008D492D"/>
    <w:rsid w:val="008D4C53"/>
    <w:rsid w:val="008D6514"/>
    <w:rsid w:val="008D6693"/>
    <w:rsid w:val="008D69A7"/>
    <w:rsid w:val="008E1917"/>
    <w:rsid w:val="008E1B0C"/>
    <w:rsid w:val="008E28AF"/>
    <w:rsid w:val="008E30AF"/>
    <w:rsid w:val="008E4FB0"/>
    <w:rsid w:val="008E5073"/>
    <w:rsid w:val="008E618C"/>
    <w:rsid w:val="008E6933"/>
    <w:rsid w:val="008F169C"/>
    <w:rsid w:val="008F1864"/>
    <w:rsid w:val="008F1C5A"/>
    <w:rsid w:val="008F3114"/>
    <w:rsid w:val="008F31C9"/>
    <w:rsid w:val="008F33AD"/>
    <w:rsid w:val="008F4191"/>
    <w:rsid w:val="008F42A7"/>
    <w:rsid w:val="008F4977"/>
    <w:rsid w:val="008F4FC3"/>
    <w:rsid w:val="00900BA1"/>
    <w:rsid w:val="009014DF"/>
    <w:rsid w:val="00904D5D"/>
    <w:rsid w:val="00907E36"/>
    <w:rsid w:val="00907EDA"/>
    <w:rsid w:val="009100A8"/>
    <w:rsid w:val="0091067B"/>
    <w:rsid w:val="009112F8"/>
    <w:rsid w:val="00912E54"/>
    <w:rsid w:val="00912F87"/>
    <w:rsid w:val="00913813"/>
    <w:rsid w:val="00913EA3"/>
    <w:rsid w:val="00915911"/>
    <w:rsid w:val="00916253"/>
    <w:rsid w:val="00916922"/>
    <w:rsid w:val="0092139E"/>
    <w:rsid w:val="00921786"/>
    <w:rsid w:val="00921800"/>
    <w:rsid w:val="00922850"/>
    <w:rsid w:val="00923F6A"/>
    <w:rsid w:val="009249DD"/>
    <w:rsid w:val="009252B9"/>
    <w:rsid w:val="00925C84"/>
    <w:rsid w:val="009268E0"/>
    <w:rsid w:val="00926E17"/>
    <w:rsid w:val="00934F65"/>
    <w:rsid w:val="00935383"/>
    <w:rsid w:val="009364CE"/>
    <w:rsid w:val="00937568"/>
    <w:rsid w:val="009375E0"/>
    <w:rsid w:val="00941611"/>
    <w:rsid w:val="00942DA1"/>
    <w:rsid w:val="00943762"/>
    <w:rsid w:val="009438D4"/>
    <w:rsid w:val="00943F18"/>
    <w:rsid w:val="00945435"/>
    <w:rsid w:val="009454F1"/>
    <w:rsid w:val="00945CA2"/>
    <w:rsid w:val="00946D72"/>
    <w:rsid w:val="009471D6"/>
    <w:rsid w:val="009473BC"/>
    <w:rsid w:val="00947715"/>
    <w:rsid w:val="009514F2"/>
    <w:rsid w:val="0095226A"/>
    <w:rsid w:val="0095288B"/>
    <w:rsid w:val="00953A93"/>
    <w:rsid w:val="00953F8C"/>
    <w:rsid w:val="00956772"/>
    <w:rsid w:val="00956780"/>
    <w:rsid w:val="00956B5E"/>
    <w:rsid w:val="009600D4"/>
    <w:rsid w:val="00961D5A"/>
    <w:rsid w:val="009624FF"/>
    <w:rsid w:val="0096315A"/>
    <w:rsid w:val="009651AC"/>
    <w:rsid w:val="009657A8"/>
    <w:rsid w:val="00966304"/>
    <w:rsid w:val="00970AD7"/>
    <w:rsid w:val="009716C0"/>
    <w:rsid w:val="0097248C"/>
    <w:rsid w:val="00972D7E"/>
    <w:rsid w:val="0097359B"/>
    <w:rsid w:val="00973D29"/>
    <w:rsid w:val="00975EEE"/>
    <w:rsid w:val="009766DC"/>
    <w:rsid w:val="00980060"/>
    <w:rsid w:val="00980390"/>
    <w:rsid w:val="009809CF"/>
    <w:rsid w:val="00980E77"/>
    <w:rsid w:val="0098173C"/>
    <w:rsid w:val="00982BE8"/>
    <w:rsid w:val="009843B3"/>
    <w:rsid w:val="00986383"/>
    <w:rsid w:val="00986698"/>
    <w:rsid w:val="009875FF"/>
    <w:rsid w:val="00987BF7"/>
    <w:rsid w:val="009915C3"/>
    <w:rsid w:val="00991EFB"/>
    <w:rsid w:val="009927F8"/>
    <w:rsid w:val="00992DB0"/>
    <w:rsid w:val="0099605A"/>
    <w:rsid w:val="009961B8"/>
    <w:rsid w:val="00996C10"/>
    <w:rsid w:val="00997108"/>
    <w:rsid w:val="00997E61"/>
    <w:rsid w:val="009A11C9"/>
    <w:rsid w:val="009A1456"/>
    <w:rsid w:val="009A27C8"/>
    <w:rsid w:val="009A2A4C"/>
    <w:rsid w:val="009A4A4E"/>
    <w:rsid w:val="009A5194"/>
    <w:rsid w:val="009A588A"/>
    <w:rsid w:val="009A5E96"/>
    <w:rsid w:val="009A5EE2"/>
    <w:rsid w:val="009A6342"/>
    <w:rsid w:val="009A6536"/>
    <w:rsid w:val="009A66DE"/>
    <w:rsid w:val="009B0BDA"/>
    <w:rsid w:val="009B12D6"/>
    <w:rsid w:val="009B1A61"/>
    <w:rsid w:val="009B1F73"/>
    <w:rsid w:val="009B23F4"/>
    <w:rsid w:val="009B53D0"/>
    <w:rsid w:val="009B5486"/>
    <w:rsid w:val="009B67F4"/>
    <w:rsid w:val="009B73AB"/>
    <w:rsid w:val="009B743E"/>
    <w:rsid w:val="009B7504"/>
    <w:rsid w:val="009C104C"/>
    <w:rsid w:val="009C18D1"/>
    <w:rsid w:val="009C1AD6"/>
    <w:rsid w:val="009C2BB9"/>
    <w:rsid w:val="009C421A"/>
    <w:rsid w:val="009C64CF"/>
    <w:rsid w:val="009D0DEA"/>
    <w:rsid w:val="009D188E"/>
    <w:rsid w:val="009D2BF6"/>
    <w:rsid w:val="009D337F"/>
    <w:rsid w:val="009D3CEB"/>
    <w:rsid w:val="009D3ECD"/>
    <w:rsid w:val="009D6ECA"/>
    <w:rsid w:val="009E03A4"/>
    <w:rsid w:val="009E15E4"/>
    <w:rsid w:val="009E1BB3"/>
    <w:rsid w:val="009E1CE1"/>
    <w:rsid w:val="009E3EB0"/>
    <w:rsid w:val="009E7301"/>
    <w:rsid w:val="009E7C14"/>
    <w:rsid w:val="009F082B"/>
    <w:rsid w:val="009F0F34"/>
    <w:rsid w:val="009F189A"/>
    <w:rsid w:val="009F4AE2"/>
    <w:rsid w:val="009F5A91"/>
    <w:rsid w:val="009F5D93"/>
    <w:rsid w:val="009F62DC"/>
    <w:rsid w:val="009F70AA"/>
    <w:rsid w:val="009F7F8B"/>
    <w:rsid w:val="00A004A8"/>
    <w:rsid w:val="00A0105F"/>
    <w:rsid w:val="00A010C3"/>
    <w:rsid w:val="00A01C37"/>
    <w:rsid w:val="00A01F13"/>
    <w:rsid w:val="00A029C0"/>
    <w:rsid w:val="00A02EAC"/>
    <w:rsid w:val="00A06E0E"/>
    <w:rsid w:val="00A07C45"/>
    <w:rsid w:val="00A101A4"/>
    <w:rsid w:val="00A1177B"/>
    <w:rsid w:val="00A11A48"/>
    <w:rsid w:val="00A12B89"/>
    <w:rsid w:val="00A1355C"/>
    <w:rsid w:val="00A168E5"/>
    <w:rsid w:val="00A1691E"/>
    <w:rsid w:val="00A17469"/>
    <w:rsid w:val="00A17981"/>
    <w:rsid w:val="00A2098A"/>
    <w:rsid w:val="00A219A0"/>
    <w:rsid w:val="00A219DC"/>
    <w:rsid w:val="00A21A1A"/>
    <w:rsid w:val="00A21FCC"/>
    <w:rsid w:val="00A222CE"/>
    <w:rsid w:val="00A226E3"/>
    <w:rsid w:val="00A24465"/>
    <w:rsid w:val="00A25047"/>
    <w:rsid w:val="00A2586A"/>
    <w:rsid w:val="00A25907"/>
    <w:rsid w:val="00A25DE7"/>
    <w:rsid w:val="00A26507"/>
    <w:rsid w:val="00A268D7"/>
    <w:rsid w:val="00A30AE2"/>
    <w:rsid w:val="00A3280F"/>
    <w:rsid w:val="00A33B06"/>
    <w:rsid w:val="00A34781"/>
    <w:rsid w:val="00A35650"/>
    <w:rsid w:val="00A36AF0"/>
    <w:rsid w:val="00A36FF1"/>
    <w:rsid w:val="00A40072"/>
    <w:rsid w:val="00A404D1"/>
    <w:rsid w:val="00A4077B"/>
    <w:rsid w:val="00A41934"/>
    <w:rsid w:val="00A4195D"/>
    <w:rsid w:val="00A41CAA"/>
    <w:rsid w:val="00A429ED"/>
    <w:rsid w:val="00A442B2"/>
    <w:rsid w:val="00A44CD1"/>
    <w:rsid w:val="00A46212"/>
    <w:rsid w:val="00A46C07"/>
    <w:rsid w:val="00A46DF5"/>
    <w:rsid w:val="00A4756F"/>
    <w:rsid w:val="00A532B3"/>
    <w:rsid w:val="00A54654"/>
    <w:rsid w:val="00A54E92"/>
    <w:rsid w:val="00A563CA"/>
    <w:rsid w:val="00A57195"/>
    <w:rsid w:val="00A6054F"/>
    <w:rsid w:val="00A61012"/>
    <w:rsid w:val="00A61039"/>
    <w:rsid w:val="00A626FF"/>
    <w:rsid w:val="00A63531"/>
    <w:rsid w:val="00A67145"/>
    <w:rsid w:val="00A71407"/>
    <w:rsid w:val="00A71BBD"/>
    <w:rsid w:val="00A734C9"/>
    <w:rsid w:val="00A73DF5"/>
    <w:rsid w:val="00A744CB"/>
    <w:rsid w:val="00A7570A"/>
    <w:rsid w:val="00A757F6"/>
    <w:rsid w:val="00A7630F"/>
    <w:rsid w:val="00A76344"/>
    <w:rsid w:val="00A80353"/>
    <w:rsid w:val="00A849BB"/>
    <w:rsid w:val="00A86714"/>
    <w:rsid w:val="00A915EC"/>
    <w:rsid w:val="00A91B9C"/>
    <w:rsid w:val="00A91F35"/>
    <w:rsid w:val="00A92FAF"/>
    <w:rsid w:val="00A930B1"/>
    <w:rsid w:val="00A94105"/>
    <w:rsid w:val="00A952EB"/>
    <w:rsid w:val="00A96768"/>
    <w:rsid w:val="00A968D3"/>
    <w:rsid w:val="00A97A7C"/>
    <w:rsid w:val="00AA0C7B"/>
    <w:rsid w:val="00AA2F17"/>
    <w:rsid w:val="00AA49D6"/>
    <w:rsid w:val="00AA5AF1"/>
    <w:rsid w:val="00AA7F5D"/>
    <w:rsid w:val="00AB125E"/>
    <w:rsid w:val="00AB2BAE"/>
    <w:rsid w:val="00AB3639"/>
    <w:rsid w:val="00AB4528"/>
    <w:rsid w:val="00AB4AEA"/>
    <w:rsid w:val="00AB5A29"/>
    <w:rsid w:val="00AB6538"/>
    <w:rsid w:val="00AB6B5D"/>
    <w:rsid w:val="00AB6EFD"/>
    <w:rsid w:val="00AB7A33"/>
    <w:rsid w:val="00AC0B00"/>
    <w:rsid w:val="00AC17F7"/>
    <w:rsid w:val="00AC19F1"/>
    <w:rsid w:val="00AC215D"/>
    <w:rsid w:val="00AC45AD"/>
    <w:rsid w:val="00AC47FD"/>
    <w:rsid w:val="00AC4C6C"/>
    <w:rsid w:val="00AC5DD6"/>
    <w:rsid w:val="00AC71AE"/>
    <w:rsid w:val="00AC7CB5"/>
    <w:rsid w:val="00AD001C"/>
    <w:rsid w:val="00AD0EDC"/>
    <w:rsid w:val="00AD20C4"/>
    <w:rsid w:val="00AD452E"/>
    <w:rsid w:val="00AD467B"/>
    <w:rsid w:val="00AD7778"/>
    <w:rsid w:val="00AE0133"/>
    <w:rsid w:val="00AE1BDF"/>
    <w:rsid w:val="00AE329B"/>
    <w:rsid w:val="00AE36F7"/>
    <w:rsid w:val="00AF0E7E"/>
    <w:rsid w:val="00AF1648"/>
    <w:rsid w:val="00AF26A1"/>
    <w:rsid w:val="00AF328D"/>
    <w:rsid w:val="00AF3E60"/>
    <w:rsid w:val="00AF411D"/>
    <w:rsid w:val="00AF536D"/>
    <w:rsid w:val="00AF53BB"/>
    <w:rsid w:val="00AF5475"/>
    <w:rsid w:val="00AF706F"/>
    <w:rsid w:val="00B0049A"/>
    <w:rsid w:val="00B023BF"/>
    <w:rsid w:val="00B02F83"/>
    <w:rsid w:val="00B03994"/>
    <w:rsid w:val="00B03B2F"/>
    <w:rsid w:val="00B04BE5"/>
    <w:rsid w:val="00B06EFA"/>
    <w:rsid w:val="00B0702A"/>
    <w:rsid w:val="00B076A8"/>
    <w:rsid w:val="00B10A0F"/>
    <w:rsid w:val="00B10A52"/>
    <w:rsid w:val="00B116E8"/>
    <w:rsid w:val="00B11D21"/>
    <w:rsid w:val="00B1507C"/>
    <w:rsid w:val="00B163F9"/>
    <w:rsid w:val="00B240DF"/>
    <w:rsid w:val="00B26EF9"/>
    <w:rsid w:val="00B270A4"/>
    <w:rsid w:val="00B272F7"/>
    <w:rsid w:val="00B304AE"/>
    <w:rsid w:val="00B30AFE"/>
    <w:rsid w:val="00B31497"/>
    <w:rsid w:val="00B322AF"/>
    <w:rsid w:val="00B33458"/>
    <w:rsid w:val="00B33F03"/>
    <w:rsid w:val="00B3736F"/>
    <w:rsid w:val="00B376E9"/>
    <w:rsid w:val="00B37C0F"/>
    <w:rsid w:val="00B40124"/>
    <w:rsid w:val="00B411B7"/>
    <w:rsid w:val="00B41B1E"/>
    <w:rsid w:val="00B425F8"/>
    <w:rsid w:val="00B43197"/>
    <w:rsid w:val="00B44010"/>
    <w:rsid w:val="00B444E6"/>
    <w:rsid w:val="00B50AB7"/>
    <w:rsid w:val="00B53124"/>
    <w:rsid w:val="00B532D9"/>
    <w:rsid w:val="00B5414F"/>
    <w:rsid w:val="00B62ECD"/>
    <w:rsid w:val="00B646FA"/>
    <w:rsid w:val="00B64B1F"/>
    <w:rsid w:val="00B65A47"/>
    <w:rsid w:val="00B6770F"/>
    <w:rsid w:val="00B67F17"/>
    <w:rsid w:val="00B70807"/>
    <w:rsid w:val="00B7154C"/>
    <w:rsid w:val="00B71DEB"/>
    <w:rsid w:val="00B72776"/>
    <w:rsid w:val="00B7295E"/>
    <w:rsid w:val="00B7436B"/>
    <w:rsid w:val="00B74B6F"/>
    <w:rsid w:val="00B75762"/>
    <w:rsid w:val="00B7579F"/>
    <w:rsid w:val="00B75C02"/>
    <w:rsid w:val="00B76CFA"/>
    <w:rsid w:val="00B77868"/>
    <w:rsid w:val="00B8132A"/>
    <w:rsid w:val="00B814EB"/>
    <w:rsid w:val="00B81B64"/>
    <w:rsid w:val="00B82371"/>
    <w:rsid w:val="00B82C7D"/>
    <w:rsid w:val="00B87842"/>
    <w:rsid w:val="00B90DBB"/>
    <w:rsid w:val="00B917D2"/>
    <w:rsid w:val="00B9372A"/>
    <w:rsid w:val="00B93E5F"/>
    <w:rsid w:val="00B93FD5"/>
    <w:rsid w:val="00B95B7E"/>
    <w:rsid w:val="00B966B1"/>
    <w:rsid w:val="00B97E01"/>
    <w:rsid w:val="00BA06E4"/>
    <w:rsid w:val="00BA23F1"/>
    <w:rsid w:val="00BA4255"/>
    <w:rsid w:val="00BA568C"/>
    <w:rsid w:val="00BA787E"/>
    <w:rsid w:val="00BB04A1"/>
    <w:rsid w:val="00BB0B98"/>
    <w:rsid w:val="00BB0DEA"/>
    <w:rsid w:val="00BB101E"/>
    <w:rsid w:val="00BB11EE"/>
    <w:rsid w:val="00BB15DA"/>
    <w:rsid w:val="00BB1631"/>
    <w:rsid w:val="00BB187F"/>
    <w:rsid w:val="00BB3118"/>
    <w:rsid w:val="00BB62A5"/>
    <w:rsid w:val="00BC38FF"/>
    <w:rsid w:val="00BC3B2C"/>
    <w:rsid w:val="00BC3CD7"/>
    <w:rsid w:val="00BC405B"/>
    <w:rsid w:val="00BC4318"/>
    <w:rsid w:val="00BC4729"/>
    <w:rsid w:val="00BC5932"/>
    <w:rsid w:val="00BC601E"/>
    <w:rsid w:val="00BC6C57"/>
    <w:rsid w:val="00BD0470"/>
    <w:rsid w:val="00BD20E5"/>
    <w:rsid w:val="00BD254C"/>
    <w:rsid w:val="00BD27C5"/>
    <w:rsid w:val="00BD3D48"/>
    <w:rsid w:val="00BD52AE"/>
    <w:rsid w:val="00BD5834"/>
    <w:rsid w:val="00BD77C8"/>
    <w:rsid w:val="00BE0498"/>
    <w:rsid w:val="00BE2718"/>
    <w:rsid w:val="00BE2E99"/>
    <w:rsid w:val="00BE3674"/>
    <w:rsid w:val="00BE3AF7"/>
    <w:rsid w:val="00BE4C10"/>
    <w:rsid w:val="00BE53EB"/>
    <w:rsid w:val="00BE53ED"/>
    <w:rsid w:val="00BE6D23"/>
    <w:rsid w:val="00BE71C1"/>
    <w:rsid w:val="00BE7AC6"/>
    <w:rsid w:val="00BF0388"/>
    <w:rsid w:val="00BF12CC"/>
    <w:rsid w:val="00BF2488"/>
    <w:rsid w:val="00BF2738"/>
    <w:rsid w:val="00BF27A8"/>
    <w:rsid w:val="00BF3FEE"/>
    <w:rsid w:val="00BF4A92"/>
    <w:rsid w:val="00BF5159"/>
    <w:rsid w:val="00BF6601"/>
    <w:rsid w:val="00BF77BB"/>
    <w:rsid w:val="00C01883"/>
    <w:rsid w:val="00C03C61"/>
    <w:rsid w:val="00C03CA9"/>
    <w:rsid w:val="00C06338"/>
    <w:rsid w:val="00C072F6"/>
    <w:rsid w:val="00C078C1"/>
    <w:rsid w:val="00C07953"/>
    <w:rsid w:val="00C10097"/>
    <w:rsid w:val="00C105F7"/>
    <w:rsid w:val="00C111C8"/>
    <w:rsid w:val="00C12DCF"/>
    <w:rsid w:val="00C1626E"/>
    <w:rsid w:val="00C2008C"/>
    <w:rsid w:val="00C20931"/>
    <w:rsid w:val="00C22FBB"/>
    <w:rsid w:val="00C23092"/>
    <w:rsid w:val="00C2359B"/>
    <w:rsid w:val="00C23E3A"/>
    <w:rsid w:val="00C25D2C"/>
    <w:rsid w:val="00C260EC"/>
    <w:rsid w:val="00C26374"/>
    <w:rsid w:val="00C26609"/>
    <w:rsid w:val="00C26A00"/>
    <w:rsid w:val="00C2769A"/>
    <w:rsid w:val="00C27E60"/>
    <w:rsid w:val="00C27F59"/>
    <w:rsid w:val="00C303AE"/>
    <w:rsid w:val="00C30A65"/>
    <w:rsid w:val="00C31473"/>
    <w:rsid w:val="00C323A1"/>
    <w:rsid w:val="00C32C6E"/>
    <w:rsid w:val="00C332AA"/>
    <w:rsid w:val="00C343AB"/>
    <w:rsid w:val="00C35241"/>
    <w:rsid w:val="00C419A3"/>
    <w:rsid w:val="00C41F19"/>
    <w:rsid w:val="00C45524"/>
    <w:rsid w:val="00C45D4D"/>
    <w:rsid w:val="00C50753"/>
    <w:rsid w:val="00C54416"/>
    <w:rsid w:val="00C54CA6"/>
    <w:rsid w:val="00C553AB"/>
    <w:rsid w:val="00C55D06"/>
    <w:rsid w:val="00C56DD5"/>
    <w:rsid w:val="00C61F6B"/>
    <w:rsid w:val="00C62193"/>
    <w:rsid w:val="00C62492"/>
    <w:rsid w:val="00C6277F"/>
    <w:rsid w:val="00C6314D"/>
    <w:rsid w:val="00C63A50"/>
    <w:rsid w:val="00C63FE9"/>
    <w:rsid w:val="00C640FA"/>
    <w:rsid w:val="00C64386"/>
    <w:rsid w:val="00C64510"/>
    <w:rsid w:val="00C64D3A"/>
    <w:rsid w:val="00C6545F"/>
    <w:rsid w:val="00C66A2B"/>
    <w:rsid w:val="00C670B1"/>
    <w:rsid w:val="00C6745B"/>
    <w:rsid w:val="00C6764D"/>
    <w:rsid w:val="00C6771B"/>
    <w:rsid w:val="00C705FC"/>
    <w:rsid w:val="00C71844"/>
    <w:rsid w:val="00C71FA9"/>
    <w:rsid w:val="00C72831"/>
    <w:rsid w:val="00C7458C"/>
    <w:rsid w:val="00C80822"/>
    <w:rsid w:val="00C837E0"/>
    <w:rsid w:val="00C843A0"/>
    <w:rsid w:val="00C8495C"/>
    <w:rsid w:val="00C84B74"/>
    <w:rsid w:val="00C84F89"/>
    <w:rsid w:val="00C8586A"/>
    <w:rsid w:val="00C8752F"/>
    <w:rsid w:val="00C9022D"/>
    <w:rsid w:val="00C91191"/>
    <w:rsid w:val="00C91208"/>
    <w:rsid w:val="00C91223"/>
    <w:rsid w:val="00C91412"/>
    <w:rsid w:val="00C922C0"/>
    <w:rsid w:val="00C93503"/>
    <w:rsid w:val="00C93A48"/>
    <w:rsid w:val="00C93D3F"/>
    <w:rsid w:val="00C94676"/>
    <w:rsid w:val="00C97AEA"/>
    <w:rsid w:val="00CA0A10"/>
    <w:rsid w:val="00CA2272"/>
    <w:rsid w:val="00CA59F0"/>
    <w:rsid w:val="00CA5DA0"/>
    <w:rsid w:val="00CB0720"/>
    <w:rsid w:val="00CB12A6"/>
    <w:rsid w:val="00CB207B"/>
    <w:rsid w:val="00CB386C"/>
    <w:rsid w:val="00CB5B08"/>
    <w:rsid w:val="00CB7227"/>
    <w:rsid w:val="00CB7294"/>
    <w:rsid w:val="00CC035A"/>
    <w:rsid w:val="00CC1DF2"/>
    <w:rsid w:val="00CC27FD"/>
    <w:rsid w:val="00CC2FB9"/>
    <w:rsid w:val="00CC36BE"/>
    <w:rsid w:val="00CC396F"/>
    <w:rsid w:val="00CC39CE"/>
    <w:rsid w:val="00CC643A"/>
    <w:rsid w:val="00CC7262"/>
    <w:rsid w:val="00CC7759"/>
    <w:rsid w:val="00CC795F"/>
    <w:rsid w:val="00CD16D5"/>
    <w:rsid w:val="00CD17A1"/>
    <w:rsid w:val="00CD2A35"/>
    <w:rsid w:val="00CD3AB2"/>
    <w:rsid w:val="00CD3FB9"/>
    <w:rsid w:val="00CD6AE4"/>
    <w:rsid w:val="00CD70BB"/>
    <w:rsid w:val="00CE2D02"/>
    <w:rsid w:val="00CE3DC4"/>
    <w:rsid w:val="00CE420F"/>
    <w:rsid w:val="00CE4B31"/>
    <w:rsid w:val="00CE5051"/>
    <w:rsid w:val="00CE6348"/>
    <w:rsid w:val="00CF18DD"/>
    <w:rsid w:val="00CF1916"/>
    <w:rsid w:val="00CF572E"/>
    <w:rsid w:val="00CF6788"/>
    <w:rsid w:val="00CF6DB5"/>
    <w:rsid w:val="00CF73BA"/>
    <w:rsid w:val="00CF7A18"/>
    <w:rsid w:val="00CF7DDC"/>
    <w:rsid w:val="00D002E4"/>
    <w:rsid w:val="00D00567"/>
    <w:rsid w:val="00D0120C"/>
    <w:rsid w:val="00D0180A"/>
    <w:rsid w:val="00D02049"/>
    <w:rsid w:val="00D02594"/>
    <w:rsid w:val="00D025AE"/>
    <w:rsid w:val="00D062AA"/>
    <w:rsid w:val="00D0672C"/>
    <w:rsid w:val="00D077B0"/>
    <w:rsid w:val="00D07B53"/>
    <w:rsid w:val="00D10428"/>
    <w:rsid w:val="00D10B26"/>
    <w:rsid w:val="00D10D78"/>
    <w:rsid w:val="00D10FD6"/>
    <w:rsid w:val="00D15EA8"/>
    <w:rsid w:val="00D16517"/>
    <w:rsid w:val="00D176F0"/>
    <w:rsid w:val="00D17BD8"/>
    <w:rsid w:val="00D210EE"/>
    <w:rsid w:val="00D2314D"/>
    <w:rsid w:val="00D23559"/>
    <w:rsid w:val="00D23AEA"/>
    <w:rsid w:val="00D2503B"/>
    <w:rsid w:val="00D25EBB"/>
    <w:rsid w:val="00D26A46"/>
    <w:rsid w:val="00D2766D"/>
    <w:rsid w:val="00D34191"/>
    <w:rsid w:val="00D3482A"/>
    <w:rsid w:val="00D405EE"/>
    <w:rsid w:val="00D41EBD"/>
    <w:rsid w:val="00D43884"/>
    <w:rsid w:val="00D446E3"/>
    <w:rsid w:val="00D464C3"/>
    <w:rsid w:val="00D46791"/>
    <w:rsid w:val="00D4726E"/>
    <w:rsid w:val="00D47457"/>
    <w:rsid w:val="00D5013D"/>
    <w:rsid w:val="00D50A12"/>
    <w:rsid w:val="00D52519"/>
    <w:rsid w:val="00D53553"/>
    <w:rsid w:val="00D53645"/>
    <w:rsid w:val="00D5702B"/>
    <w:rsid w:val="00D57CD7"/>
    <w:rsid w:val="00D635D8"/>
    <w:rsid w:val="00D64F65"/>
    <w:rsid w:val="00D6511E"/>
    <w:rsid w:val="00D65452"/>
    <w:rsid w:val="00D668FD"/>
    <w:rsid w:val="00D66F73"/>
    <w:rsid w:val="00D67F56"/>
    <w:rsid w:val="00D7266C"/>
    <w:rsid w:val="00D73E64"/>
    <w:rsid w:val="00D74E38"/>
    <w:rsid w:val="00D76C93"/>
    <w:rsid w:val="00D76F21"/>
    <w:rsid w:val="00D80A2D"/>
    <w:rsid w:val="00D80D02"/>
    <w:rsid w:val="00D8208B"/>
    <w:rsid w:val="00D82494"/>
    <w:rsid w:val="00D83266"/>
    <w:rsid w:val="00D8381B"/>
    <w:rsid w:val="00D83B46"/>
    <w:rsid w:val="00D855D8"/>
    <w:rsid w:val="00D87323"/>
    <w:rsid w:val="00D8780E"/>
    <w:rsid w:val="00D87BCA"/>
    <w:rsid w:val="00D87DCA"/>
    <w:rsid w:val="00D90771"/>
    <w:rsid w:val="00D90EF5"/>
    <w:rsid w:val="00D912D4"/>
    <w:rsid w:val="00D91629"/>
    <w:rsid w:val="00D924E9"/>
    <w:rsid w:val="00D93F7E"/>
    <w:rsid w:val="00D96E42"/>
    <w:rsid w:val="00DA0564"/>
    <w:rsid w:val="00DA1446"/>
    <w:rsid w:val="00DA29EC"/>
    <w:rsid w:val="00DA2E40"/>
    <w:rsid w:val="00DA3044"/>
    <w:rsid w:val="00DA30DE"/>
    <w:rsid w:val="00DA31E8"/>
    <w:rsid w:val="00DA487B"/>
    <w:rsid w:val="00DA5181"/>
    <w:rsid w:val="00DA606D"/>
    <w:rsid w:val="00DA6958"/>
    <w:rsid w:val="00DA6CD4"/>
    <w:rsid w:val="00DB05B2"/>
    <w:rsid w:val="00DB0655"/>
    <w:rsid w:val="00DB0A74"/>
    <w:rsid w:val="00DB1035"/>
    <w:rsid w:val="00DB1039"/>
    <w:rsid w:val="00DB25D5"/>
    <w:rsid w:val="00DB36E5"/>
    <w:rsid w:val="00DB4EA9"/>
    <w:rsid w:val="00DB54AA"/>
    <w:rsid w:val="00DB625B"/>
    <w:rsid w:val="00DB6F5E"/>
    <w:rsid w:val="00DB759C"/>
    <w:rsid w:val="00DC0402"/>
    <w:rsid w:val="00DC08F9"/>
    <w:rsid w:val="00DC0C38"/>
    <w:rsid w:val="00DC21EE"/>
    <w:rsid w:val="00DC3628"/>
    <w:rsid w:val="00DC39CE"/>
    <w:rsid w:val="00DC3C79"/>
    <w:rsid w:val="00DC5C98"/>
    <w:rsid w:val="00DC727B"/>
    <w:rsid w:val="00DC73D1"/>
    <w:rsid w:val="00DD08EE"/>
    <w:rsid w:val="00DD1130"/>
    <w:rsid w:val="00DD22C3"/>
    <w:rsid w:val="00DD354C"/>
    <w:rsid w:val="00DD3BDC"/>
    <w:rsid w:val="00DD4B8D"/>
    <w:rsid w:val="00DD4E33"/>
    <w:rsid w:val="00DD5098"/>
    <w:rsid w:val="00DD6F73"/>
    <w:rsid w:val="00DD7897"/>
    <w:rsid w:val="00DD7CDD"/>
    <w:rsid w:val="00DE1A33"/>
    <w:rsid w:val="00DE1C4C"/>
    <w:rsid w:val="00DE23FA"/>
    <w:rsid w:val="00DE30E9"/>
    <w:rsid w:val="00DE3240"/>
    <w:rsid w:val="00DE3D3D"/>
    <w:rsid w:val="00DE54F7"/>
    <w:rsid w:val="00DE5B1C"/>
    <w:rsid w:val="00DE63FB"/>
    <w:rsid w:val="00DE681E"/>
    <w:rsid w:val="00DE6FC4"/>
    <w:rsid w:val="00DE7B90"/>
    <w:rsid w:val="00DF0E09"/>
    <w:rsid w:val="00DF149F"/>
    <w:rsid w:val="00DF36A7"/>
    <w:rsid w:val="00DF3982"/>
    <w:rsid w:val="00DF3D8F"/>
    <w:rsid w:val="00DF4024"/>
    <w:rsid w:val="00DF4A21"/>
    <w:rsid w:val="00DF4ED3"/>
    <w:rsid w:val="00DF52C5"/>
    <w:rsid w:val="00E009F8"/>
    <w:rsid w:val="00E01BD0"/>
    <w:rsid w:val="00E01C50"/>
    <w:rsid w:val="00E02568"/>
    <w:rsid w:val="00E02BEF"/>
    <w:rsid w:val="00E02CF5"/>
    <w:rsid w:val="00E0312A"/>
    <w:rsid w:val="00E068D6"/>
    <w:rsid w:val="00E07DD4"/>
    <w:rsid w:val="00E104FC"/>
    <w:rsid w:val="00E10D03"/>
    <w:rsid w:val="00E10F6E"/>
    <w:rsid w:val="00E11066"/>
    <w:rsid w:val="00E11EAB"/>
    <w:rsid w:val="00E13A6B"/>
    <w:rsid w:val="00E14802"/>
    <w:rsid w:val="00E17B8C"/>
    <w:rsid w:val="00E21B86"/>
    <w:rsid w:val="00E23FD7"/>
    <w:rsid w:val="00E245CE"/>
    <w:rsid w:val="00E25556"/>
    <w:rsid w:val="00E26D4B"/>
    <w:rsid w:val="00E3150B"/>
    <w:rsid w:val="00E330C7"/>
    <w:rsid w:val="00E3392F"/>
    <w:rsid w:val="00E33C92"/>
    <w:rsid w:val="00E3555F"/>
    <w:rsid w:val="00E3632A"/>
    <w:rsid w:val="00E36462"/>
    <w:rsid w:val="00E37ADC"/>
    <w:rsid w:val="00E40349"/>
    <w:rsid w:val="00E42388"/>
    <w:rsid w:val="00E447C4"/>
    <w:rsid w:val="00E457F0"/>
    <w:rsid w:val="00E45A0D"/>
    <w:rsid w:val="00E45D62"/>
    <w:rsid w:val="00E4607F"/>
    <w:rsid w:val="00E46D21"/>
    <w:rsid w:val="00E47548"/>
    <w:rsid w:val="00E50086"/>
    <w:rsid w:val="00E514D8"/>
    <w:rsid w:val="00E518B5"/>
    <w:rsid w:val="00E51D33"/>
    <w:rsid w:val="00E540DE"/>
    <w:rsid w:val="00E553F5"/>
    <w:rsid w:val="00E555D6"/>
    <w:rsid w:val="00E55A6F"/>
    <w:rsid w:val="00E56258"/>
    <w:rsid w:val="00E57B9D"/>
    <w:rsid w:val="00E6078D"/>
    <w:rsid w:val="00E62289"/>
    <w:rsid w:val="00E62AF8"/>
    <w:rsid w:val="00E62D26"/>
    <w:rsid w:val="00E633B4"/>
    <w:rsid w:val="00E63C63"/>
    <w:rsid w:val="00E6491D"/>
    <w:rsid w:val="00E65157"/>
    <w:rsid w:val="00E66533"/>
    <w:rsid w:val="00E66559"/>
    <w:rsid w:val="00E71A11"/>
    <w:rsid w:val="00E725D2"/>
    <w:rsid w:val="00E72A41"/>
    <w:rsid w:val="00E72CC2"/>
    <w:rsid w:val="00E730A2"/>
    <w:rsid w:val="00E737D6"/>
    <w:rsid w:val="00E7460F"/>
    <w:rsid w:val="00E74B5D"/>
    <w:rsid w:val="00E757B8"/>
    <w:rsid w:val="00E76100"/>
    <w:rsid w:val="00E763E7"/>
    <w:rsid w:val="00E776A0"/>
    <w:rsid w:val="00E779B6"/>
    <w:rsid w:val="00E77FDA"/>
    <w:rsid w:val="00E835A2"/>
    <w:rsid w:val="00E837C4"/>
    <w:rsid w:val="00E84BD3"/>
    <w:rsid w:val="00E86D33"/>
    <w:rsid w:val="00E936F2"/>
    <w:rsid w:val="00E9449C"/>
    <w:rsid w:val="00E94F5C"/>
    <w:rsid w:val="00E952DF"/>
    <w:rsid w:val="00E95E94"/>
    <w:rsid w:val="00EA0021"/>
    <w:rsid w:val="00EA0134"/>
    <w:rsid w:val="00EA25D5"/>
    <w:rsid w:val="00EA35C3"/>
    <w:rsid w:val="00EA3A55"/>
    <w:rsid w:val="00EA4BB2"/>
    <w:rsid w:val="00EA7C92"/>
    <w:rsid w:val="00EB0FCA"/>
    <w:rsid w:val="00EB1907"/>
    <w:rsid w:val="00EB2175"/>
    <w:rsid w:val="00EB29BF"/>
    <w:rsid w:val="00EB33D8"/>
    <w:rsid w:val="00EB5C3A"/>
    <w:rsid w:val="00EB626E"/>
    <w:rsid w:val="00EB6400"/>
    <w:rsid w:val="00EC0D7C"/>
    <w:rsid w:val="00EC199A"/>
    <w:rsid w:val="00EC226D"/>
    <w:rsid w:val="00EC22D0"/>
    <w:rsid w:val="00EC315D"/>
    <w:rsid w:val="00EC347F"/>
    <w:rsid w:val="00EC45B5"/>
    <w:rsid w:val="00EC467F"/>
    <w:rsid w:val="00EC477E"/>
    <w:rsid w:val="00EC6084"/>
    <w:rsid w:val="00EC6687"/>
    <w:rsid w:val="00EC6983"/>
    <w:rsid w:val="00EC7065"/>
    <w:rsid w:val="00EC7B69"/>
    <w:rsid w:val="00ED05C2"/>
    <w:rsid w:val="00ED0853"/>
    <w:rsid w:val="00ED260B"/>
    <w:rsid w:val="00ED399A"/>
    <w:rsid w:val="00ED7498"/>
    <w:rsid w:val="00ED74ED"/>
    <w:rsid w:val="00EE019F"/>
    <w:rsid w:val="00EE041A"/>
    <w:rsid w:val="00EE49AA"/>
    <w:rsid w:val="00EE4FF3"/>
    <w:rsid w:val="00EE505A"/>
    <w:rsid w:val="00EE5A74"/>
    <w:rsid w:val="00EE61AC"/>
    <w:rsid w:val="00EE6A0D"/>
    <w:rsid w:val="00EE6D14"/>
    <w:rsid w:val="00EE705D"/>
    <w:rsid w:val="00EE706C"/>
    <w:rsid w:val="00EE7607"/>
    <w:rsid w:val="00EE7E15"/>
    <w:rsid w:val="00EF211D"/>
    <w:rsid w:val="00EF2708"/>
    <w:rsid w:val="00EF2B2F"/>
    <w:rsid w:val="00EF319D"/>
    <w:rsid w:val="00EF32EC"/>
    <w:rsid w:val="00EF4936"/>
    <w:rsid w:val="00EF5564"/>
    <w:rsid w:val="00EF56A6"/>
    <w:rsid w:val="00EF5C78"/>
    <w:rsid w:val="00EF5F2F"/>
    <w:rsid w:val="00EF6FC9"/>
    <w:rsid w:val="00EF79E2"/>
    <w:rsid w:val="00F01176"/>
    <w:rsid w:val="00F02781"/>
    <w:rsid w:val="00F03BD1"/>
    <w:rsid w:val="00F03FEE"/>
    <w:rsid w:val="00F03FF6"/>
    <w:rsid w:val="00F040BF"/>
    <w:rsid w:val="00F04A2F"/>
    <w:rsid w:val="00F057D3"/>
    <w:rsid w:val="00F06517"/>
    <w:rsid w:val="00F06F59"/>
    <w:rsid w:val="00F071ED"/>
    <w:rsid w:val="00F104E5"/>
    <w:rsid w:val="00F1097B"/>
    <w:rsid w:val="00F11177"/>
    <w:rsid w:val="00F11552"/>
    <w:rsid w:val="00F11752"/>
    <w:rsid w:val="00F1218C"/>
    <w:rsid w:val="00F12432"/>
    <w:rsid w:val="00F15D54"/>
    <w:rsid w:val="00F16056"/>
    <w:rsid w:val="00F16612"/>
    <w:rsid w:val="00F16D04"/>
    <w:rsid w:val="00F20B9A"/>
    <w:rsid w:val="00F2254F"/>
    <w:rsid w:val="00F22E82"/>
    <w:rsid w:val="00F23157"/>
    <w:rsid w:val="00F24AF1"/>
    <w:rsid w:val="00F25131"/>
    <w:rsid w:val="00F256B7"/>
    <w:rsid w:val="00F2586A"/>
    <w:rsid w:val="00F303FC"/>
    <w:rsid w:val="00F307A9"/>
    <w:rsid w:val="00F307FD"/>
    <w:rsid w:val="00F30DF2"/>
    <w:rsid w:val="00F31709"/>
    <w:rsid w:val="00F32877"/>
    <w:rsid w:val="00F347D8"/>
    <w:rsid w:val="00F36FA6"/>
    <w:rsid w:val="00F37B84"/>
    <w:rsid w:val="00F40382"/>
    <w:rsid w:val="00F42288"/>
    <w:rsid w:val="00F42978"/>
    <w:rsid w:val="00F42D02"/>
    <w:rsid w:val="00F42F5E"/>
    <w:rsid w:val="00F430F1"/>
    <w:rsid w:val="00F43E43"/>
    <w:rsid w:val="00F448C8"/>
    <w:rsid w:val="00F449BA"/>
    <w:rsid w:val="00F465CB"/>
    <w:rsid w:val="00F5064E"/>
    <w:rsid w:val="00F51074"/>
    <w:rsid w:val="00F51F74"/>
    <w:rsid w:val="00F5360C"/>
    <w:rsid w:val="00F53C11"/>
    <w:rsid w:val="00F5412C"/>
    <w:rsid w:val="00F54665"/>
    <w:rsid w:val="00F57205"/>
    <w:rsid w:val="00F5747A"/>
    <w:rsid w:val="00F57F64"/>
    <w:rsid w:val="00F6086A"/>
    <w:rsid w:val="00F64013"/>
    <w:rsid w:val="00F64A51"/>
    <w:rsid w:val="00F66BF9"/>
    <w:rsid w:val="00F731F8"/>
    <w:rsid w:val="00F73296"/>
    <w:rsid w:val="00F737D2"/>
    <w:rsid w:val="00F7509F"/>
    <w:rsid w:val="00F754ED"/>
    <w:rsid w:val="00F75F49"/>
    <w:rsid w:val="00F777B1"/>
    <w:rsid w:val="00F8010D"/>
    <w:rsid w:val="00F80BB6"/>
    <w:rsid w:val="00F816C7"/>
    <w:rsid w:val="00F82709"/>
    <w:rsid w:val="00F846E6"/>
    <w:rsid w:val="00F848C8"/>
    <w:rsid w:val="00F84D88"/>
    <w:rsid w:val="00F86D0C"/>
    <w:rsid w:val="00F90E79"/>
    <w:rsid w:val="00F916D8"/>
    <w:rsid w:val="00F91A2B"/>
    <w:rsid w:val="00F92262"/>
    <w:rsid w:val="00F93469"/>
    <w:rsid w:val="00F9599A"/>
    <w:rsid w:val="00F9610A"/>
    <w:rsid w:val="00FA0D5F"/>
    <w:rsid w:val="00FA293F"/>
    <w:rsid w:val="00FA37DC"/>
    <w:rsid w:val="00FA3997"/>
    <w:rsid w:val="00FA45E8"/>
    <w:rsid w:val="00FA4A17"/>
    <w:rsid w:val="00FA6AF7"/>
    <w:rsid w:val="00FA718E"/>
    <w:rsid w:val="00FA793C"/>
    <w:rsid w:val="00FA7C1D"/>
    <w:rsid w:val="00FA7CE8"/>
    <w:rsid w:val="00FB004E"/>
    <w:rsid w:val="00FB0F22"/>
    <w:rsid w:val="00FB20B9"/>
    <w:rsid w:val="00FB24AC"/>
    <w:rsid w:val="00FB28BE"/>
    <w:rsid w:val="00FB28DB"/>
    <w:rsid w:val="00FB33DA"/>
    <w:rsid w:val="00FB4D56"/>
    <w:rsid w:val="00FB7B95"/>
    <w:rsid w:val="00FB7BBA"/>
    <w:rsid w:val="00FC0348"/>
    <w:rsid w:val="00FC0D7B"/>
    <w:rsid w:val="00FC12B7"/>
    <w:rsid w:val="00FC25F0"/>
    <w:rsid w:val="00FC27F2"/>
    <w:rsid w:val="00FC4C3C"/>
    <w:rsid w:val="00FC60A1"/>
    <w:rsid w:val="00FC73A9"/>
    <w:rsid w:val="00FD053C"/>
    <w:rsid w:val="00FD15C0"/>
    <w:rsid w:val="00FD1EEE"/>
    <w:rsid w:val="00FD26DE"/>
    <w:rsid w:val="00FD6712"/>
    <w:rsid w:val="00FD6A93"/>
    <w:rsid w:val="00FD6A9B"/>
    <w:rsid w:val="00FD7D32"/>
    <w:rsid w:val="00FE0E6D"/>
    <w:rsid w:val="00FE2208"/>
    <w:rsid w:val="00FE4307"/>
    <w:rsid w:val="00FE4A83"/>
    <w:rsid w:val="00FF070C"/>
    <w:rsid w:val="00FF21CB"/>
    <w:rsid w:val="00FF23D4"/>
    <w:rsid w:val="00FF3065"/>
    <w:rsid w:val="00FF3CEA"/>
    <w:rsid w:val="00FF49DB"/>
    <w:rsid w:val="00FF5432"/>
    <w:rsid w:val="00FF623D"/>
    <w:rsid w:val="00FF6379"/>
    <w:rsid w:val="00FF6BE3"/>
    <w:rsid w:val="00FF6EE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208"/>
    <w:rPr>
      <w:sz w:val="24"/>
      <w:szCs w:val="24"/>
    </w:rPr>
  </w:style>
  <w:style w:type="paragraph" w:styleId="Nadpis1">
    <w:name w:val="heading 1"/>
    <w:basedOn w:val="Normln"/>
    <w:next w:val="Normln"/>
    <w:qFormat/>
    <w:rsid w:val="005763C6"/>
    <w:pPr>
      <w:keepNext/>
      <w:spacing w:before="240" w:after="60"/>
      <w:outlineLvl w:val="0"/>
    </w:pPr>
    <w:rPr>
      <w:b/>
      <w:kern w:val="28"/>
      <w:sz w:val="28"/>
    </w:rPr>
  </w:style>
  <w:style w:type="paragraph" w:styleId="Nadpis2">
    <w:name w:val="heading 2"/>
    <w:basedOn w:val="Normln"/>
    <w:next w:val="Normln"/>
    <w:qFormat/>
    <w:rsid w:val="005763C6"/>
    <w:pPr>
      <w:keepNext/>
      <w:spacing w:before="240" w:after="60"/>
      <w:outlineLvl w:val="1"/>
    </w:pPr>
    <w:rPr>
      <w:b/>
      <w:i/>
    </w:rPr>
  </w:style>
  <w:style w:type="paragraph" w:styleId="Nadpis3">
    <w:name w:val="heading 3"/>
    <w:basedOn w:val="Normln"/>
    <w:next w:val="Normln"/>
    <w:qFormat/>
    <w:rsid w:val="005763C6"/>
    <w:pPr>
      <w:keepNext/>
      <w:spacing w:before="240" w:after="60"/>
      <w:outlineLvl w:val="2"/>
    </w:pPr>
  </w:style>
  <w:style w:type="paragraph" w:styleId="Nadpis4">
    <w:name w:val="heading 4"/>
    <w:basedOn w:val="Normln"/>
    <w:next w:val="Normln"/>
    <w:qFormat/>
    <w:rsid w:val="005763C6"/>
    <w:pPr>
      <w:keepNext/>
      <w:spacing w:before="240" w:after="60"/>
      <w:outlineLvl w:val="3"/>
    </w:pPr>
    <w:rPr>
      <w:b/>
    </w:rPr>
  </w:style>
  <w:style w:type="paragraph" w:styleId="Nadpis5">
    <w:name w:val="heading 5"/>
    <w:basedOn w:val="Normln"/>
    <w:next w:val="Normln"/>
    <w:qFormat/>
    <w:rsid w:val="00885D00"/>
    <w:pPr>
      <w:spacing w:before="240" w:after="60"/>
      <w:outlineLvl w:val="4"/>
    </w:pPr>
    <w:rPr>
      <w:b/>
      <w:bCs/>
      <w:i/>
      <w:iCs/>
      <w:sz w:val="26"/>
      <w:szCs w:val="26"/>
    </w:rPr>
  </w:style>
  <w:style w:type="paragraph" w:styleId="Nadpis6">
    <w:name w:val="heading 6"/>
    <w:basedOn w:val="Normln"/>
    <w:next w:val="Normln"/>
    <w:qFormat/>
    <w:rsid w:val="00885D00"/>
    <w:pPr>
      <w:spacing w:before="240" w:after="60"/>
      <w:outlineLvl w:val="5"/>
    </w:pPr>
    <w:rPr>
      <w:b/>
      <w:bCs/>
      <w:sz w:val="22"/>
      <w:szCs w:val="22"/>
    </w:rPr>
  </w:style>
  <w:style w:type="paragraph" w:styleId="Nadpis7">
    <w:name w:val="heading 7"/>
    <w:basedOn w:val="Normln"/>
    <w:next w:val="Normln"/>
    <w:qFormat/>
    <w:rsid w:val="005763C6"/>
    <w:pPr>
      <w:spacing w:before="240" w:after="60"/>
      <w:outlineLvl w:val="6"/>
    </w:pPr>
  </w:style>
  <w:style w:type="paragraph" w:styleId="Nadpis8">
    <w:name w:val="heading 8"/>
    <w:basedOn w:val="Normln"/>
    <w:next w:val="Normln"/>
    <w:qFormat/>
    <w:rsid w:val="005763C6"/>
    <w:pPr>
      <w:spacing w:before="240" w:after="60"/>
      <w:outlineLvl w:val="7"/>
    </w:pPr>
    <w:rPr>
      <w:i/>
      <w:sz w:val="20"/>
    </w:rPr>
  </w:style>
  <w:style w:type="paragraph" w:styleId="Nadpis9">
    <w:name w:val="heading 9"/>
    <w:basedOn w:val="Normln"/>
    <w:next w:val="Normln"/>
    <w:qFormat/>
    <w:rsid w:val="005763C6"/>
    <w:pPr>
      <w:spacing w:before="240" w:after="60"/>
      <w:outlineLvl w:val="8"/>
    </w:pPr>
    <w:rPr>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aliases w:val="fn"/>
    <w:basedOn w:val="Normln"/>
    <w:rsid w:val="00335E50"/>
    <w:pPr>
      <w:spacing w:after="240"/>
    </w:pPr>
  </w:style>
  <w:style w:type="character" w:customStyle="1" w:styleId="TrailerWGM">
    <w:name w:val="Trailer WGM"/>
    <w:rsid w:val="005763C6"/>
    <w:rPr>
      <w:caps/>
      <w:sz w:val="14"/>
    </w:rPr>
  </w:style>
  <w:style w:type="paragraph" w:styleId="Zhlav">
    <w:name w:val="header"/>
    <w:basedOn w:val="Normln"/>
    <w:rsid w:val="00775BA5"/>
    <w:pPr>
      <w:tabs>
        <w:tab w:val="center" w:pos="4320"/>
        <w:tab w:val="right" w:pos="8640"/>
      </w:tabs>
    </w:pPr>
  </w:style>
  <w:style w:type="paragraph" w:styleId="Zpat">
    <w:name w:val="footer"/>
    <w:basedOn w:val="Normln"/>
    <w:rsid w:val="00775BA5"/>
    <w:pPr>
      <w:tabs>
        <w:tab w:val="center" w:pos="4320"/>
        <w:tab w:val="right" w:pos="8640"/>
      </w:tabs>
    </w:pPr>
  </w:style>
  <w:style w:type="paragraph" w:styleId="Textbubliny">
    <w:name w:val="Balloon Text"/>
    <w:basedOn w:val="Normln"/>
    <w:semiHidden/>
    <w:rsid w:val="009D2BF6"/>
    <w:rPr>
      <w:rFonts w:ascii="Tahoma" w:hAnsi="Tahoma" w:cs="Tahoma"/>
      <w:sz w:val="16"/>
      <w:szCs w:val="16"/>
    </w:rPr>
  </w:style>
  <w:style w:type="paragraph" w:customStyle="1" w:styleId="BlockText2">
    <w:name w:val="Block Text 2"/>
    <w:aliases w:val="k2"/>
    <w:basedOn w:val="Normln"/>
    <w:rsid w:val="005763C6"/>
    <w:pPr>
      <w:spacing w:line="480" w:lineRule="auto"/>
      <w:ind w:left="1440" w:right="1440"/>
    </w:pPr>
  </w:style>
  <w:style w:type="paragraph" w:customStyle="1" w:styleId="BlockTextTab">
    <w:name w:val="Block Text Tab"/>
    <w:aliases w:val="kt"/>
    <w:basedOn w:val="Normln"/>
    <w:rsid w:val="005763C6"/>
    <w:pPr>
      <w:spacing w:after="240"/>
      <w:ind w:left="1440" w:right="1440" w:firstLine="720"/>
    </w:pPr>
  </w:style>
  <w:style w:type="paragraph" w:styleId="Textvbloku">
    <w:name w:val="Block Text"/>
    <w:aliases w:val="k"/>
    <w:basedOn w:val="Normln"/>
    <w:rsid w:val="005763C6"/>
    <w:pPr>
      <w:spacing w:after="240"/>
      <w:ind w:left="1440" w:right="1440"/>
    </w:pPr>
  </w:style>
  <w:style w:type="paragraph" w:styleId="Zkladntext2">
    <w:name w:val="Body Text 2"/>
    <w:aliases w:val="b2"/>
    <w:basedOn w:val="Normln"/>
    <w:rsid w:val="005763C6"/>
    <w:pPr>
      <w:spacing w:line="480" w:lineRule="auto"/>
      <w:ind w:firstLine="1440"/>
    </w:pPr>
  </w:style>
  <w:style w:type="paragraph" w:styleId="Zkladntext3">
    <w:name w:val="Body Text 3"/>
    <w:aliases w:val="b3"/>
    <w:basedOn w:val="Normln"/>
    <w:rsid w:val="005763C6"/>
    <w:pPr>
      <w:spacing w:after="240"/>
    </w:pPr>
  </w:style>
  <w:style w:type="paragraph" w:customStyle="1" w:styleId="BodyText4">
    <w:name w:val="Body Text 4"/>
    <w:aliases w:val="b4"/>
    <w:basedOn w:val="Normln"/>
    <w:rsid w:val="005763C6"/>
    <w:pPr>
      <w:spacing w:line="480" w:lineRule="auto"/>
    </w:pPr>
  </w:style>
  <w:style w:type="paragraph" w:styleId="Zkladntextodsazen">
    <w:name w:val="Body Text Indent"/>
    <w:aliases w:val="i"/>
    <w:basedOn w:val="Normln"/>
    <w:rsid w:val="005763C6"/>
    <w:pPr>
      <w:spacing w:after="240"/>
      <w:ind w:left="1440"/>
    </w:pPr>
  </w:style>
  <w:style w:type="paragraph" w:styleId="Zkladntext-prvnodsazen2">
    <w:name w:val="Body Text First Indent 2"/>
    <w:aliases w:val="fi2"/>
    <w:basedOn w:val="Normln"/>
    <w:rsid w:val="005763C6"/>
    <w:pPr>
      <w:spacing w:line="480" w:lineRule="auto"/>
      <w:ind w:left="1440" w:firstLine="720"/>
    </w:pPr>
  </w:style>
  <w:style w:type="paragraph" w:styleId="Zkladntext">
    <w:name w:val="Body Text"/>
    <w:aliases w:val="b"/>
    <w:basedOn w:val="Normln"/>
    <w:rsid w:val="005763C6"/>
    <w:pPr>
      <w:spacing w:after="240"/>
      <w:ind w:firstLine="1440"/>
    </w:pPr>
  </w:style>
  <w:style w:type="paragraph" w:styleId="Zkladntext-prvnodsazen">
    <w:name w:val="Body Text First Indent"/>
    <w:aliases w:val="fi"/>
    <w:basedOn w:val="Normln"/>
    <w:rsid w:val="005763C6"/>
    <w:pPr>
      <w:spacing w:after="240"/>
      <w:ind w:left="1440" w:firstLine="720"/>
    </w:pPr>
  </w:style>
  <w:style w:type="paragraph" w:styleId="Zkladntextodsazen2">
    <w:name w:val="Body Text Indent 2"/>
    <w:aliases w:val="i2"/>
    <w:basedOn w:val="Normln"/>
    <w:rsid w:val="005763C6"/>
    <w:pPr>
      <w:spacing w:line="480" w:lineRule="auto"/>
      <w:ind w:left="1440"/>
    </w:pPr>
  </w:style>
  <w:style w:type="paragraph" w:styleId="Zkladntextodsazen3">
    <w:name w:val="Body Text Indent 3"/>
    <w:aliases w:val="i3"/>
    <w:basedOn w:val="Normln"/>
    <w:rsid w:val="005763C6"/>
    <w:pPr>
      <w:tabs>
        <w:tab w:val="left" w:pos="4320"/>
      </w:tabs>
      <w:spacing w:after="240"/>
      <w:ind w:left="4320" w:hanging="4320"/>
    </w:pPr>
  </w:style>
  <w:style w:type="paragraph" w:styleId="Titulek">
    <w:name w:val="caption"/>
    <w:basedOn w:val="Normln"/>
    <w:next w:val="Normln"/>
    <w:qFormat/>
    <w:rsid w:val="005763C6"/>
    <w:pPr>
      <w:spacing w:before="120" w:after="120"/>
    </w:pPr>
    <w:rPr>
      <w:b/>
    </w:rPr>
  </w:style>
  <w:style w:type="character" w:styleId="Odkaznakoment">
    <w:name w:val="annotation reference"/>
    <w:uiPriority w:val="99"/>
    <w:semiHidden/>
    <w:rsid w:val="005763C6"/>
    <w:rPr>
      <w:sz w:val="16"/>
      <w:szCs w:val="16"/>
    </w:rPr>
  </w:style>
  <w:style w:type="paragraph" w:styleId="Textkomente">
    <w:name w:val="annotation text"/>
    <w:basedOn w:val="Normln"/>
    <w:semiHidden/>
    <w:rsid w:val="005763C6"/>
    <w:rPr>
      <w:sz w:val="20"/>
    </w:rPr>
  </w:style>
  <w:style w:type="paragraph" w:styleId="Pedmtkomente">
    <w:name w:val="annotation subject"/>
    <w:basedOn w:val="Textkomente"/>
    <w:next w:val="Textkomente"/>
    <w:semiHidden/>
    <w:rsid w:val="005763C6"/>
    <w:rPr>
      <w:b/>
      <w:bCs/>
    </w:rPr>
  </w:style>
  <w:style w:type="paragraph" w:styleId="Textvysvtlivek">
    <w:name w:val="endnote text"/>
    <w:aliases w:val="en"/>
    <w:basedOn w:val="Normln"/>
    <w:rsid w:val="006D349B"/>
    <w:pPr>
      <w:spacing w:after="240"/>
    </w:pPr>
  </w:style>
  <w:style w:type="paragraph" w:styleId="Adresanaoblku">
    <w:name w:val="envelope address"/>
    <w:basedOn w:val="Normln"/>
    <w:rsid w:val="005763C6"/>
    <w:pPr>
      <w:framePr w:w="7920" w:h="1980" w:hRule="exact" w:hSpace="180" w:wrap="auto" w:hAnchor="page" w:xAlign="center" w:yAlign="bottom"/>
      <w:ind w:left="2880"/>
    </w:pPr>
  </w:style>
  <w:style w:type="paragraph" w:styleId="Zptenadresanaoblku">
    <w:name w:val="envelope return"/>
    <w:basedOn w:val="Normln"/>
    <w:rsid w:val="005763C6"/>
  </w:style>
  <w:style w:type="paragraph" w:customStyle="1" w:styleId="EnvelopeWGMReturn">
    <w:name w:val="Envelope WGM Return"/>
    <w:basedOn w:val="Normln"/>
    <w:rsid w:val="005763C6"/>
  </w:style>
  <w:style w:type="character" w:styleId="Znakapoznpodarou">
    <w:name w:val="footnote reference"/>
    <w:uiPriority w:val="99"/>
    <w:semiHidden/>
    <w:rsid w:val="005763C6"/>
    <w:rPr>
      <w:vertAlign w:val="superscript"/>
    </w:rPr>
  </w:style>
  <w:style w:type="paragraph" w:styleId="Rejstk1">
    <w:name w:val="index 1"/>
    <w:basedOn w:val="Normln"/>
    <w:next w:val="Normln"/>
    <w:autoRedefine/>
    <w:semiHidden/>
    <w:rsid w:val="005763C6"/>
    <w:pPr>
      <w:ind w:left="240" w:hanging="240"/>
    </w:pPr>
  </w:style>
  <w:style w:type="paragraph" w:styleId="Hlavikarejstku">
    <w:name w:val="index heading"/>
    <w:basedOn w:val="Normln"/>
    <w:next w:val="Rejstk1"/>
    <w:semiHidden/>
    <w:rsid w:val="005763C6"/>
    <w:rPr>
      <w:b/>
    </w:rPr>
  </w:style>
  <w:style w:type="paragraph" w:styleId="Seznam2">
    <w:name w:val="List 2"/>
    <w:aliases w:val="l2"/>
    <w:basedOn w:val="Normln"/>
    <w:rsid w:val="00860EBC"/>
    <w:pPr>
      <w:numPr>
        <w:numId w:val="1"/>
      </w:numPr>
      <w:tabs>
        <w:tab w:val="clear" w:pos="360"/>
        <w:tab w:val="num" w:pos="1440"/>
      </w:tabs>
      <w:spacing w:after="240"/>
      <w:ind w:left="1440" w:hanging="720"/>
    </w:pPr>
  </w:style>
  <w:style w:type="paragraph" w:styleId="Seznam3">
    <w:name w:val="List 3"/>
    <w:aliases w:val="l3"/>
    <w:basedOn w:val="Normln"/>
    <w:rsid w:val="00860EBC"/>
    <w:pPr>
      <w:numPr>
        <w:numId w:val="2"/>
      </w:numPr>
      <w:tabs>
        <w:tab w:val="clear" w:pos="360"/>
        <w:tab w:val="num" w:pos="2160"/>
      </w:tabs>
      <w:spacing w:after="240"/>
      <w:ind w:left="2160" w:hanging="720"/>
    </w:pPr>
  </w:style>
  <w:style w:type="paragraph" w:styleId="Seznam4">
    <w:name w:val="List 4"/>
    <w:aliases w:val="l4"/>
    <w:basedOn w:val="Normln"/>
    <w:rsid w:val="00860EBC"/>
    <w:pPr>
      <w:numPr>
        <w:numId w:val="3"/>
      </w:numPr>
      <w:tabs>
        <w:tab w:val="clear" w:pos="360"/>
        <w:tab w:val="num" w:pos="2880"/>
      </w:tabs>
      <w:spacing w:after="240"/>
      <w:ind w:left="2880" w:hanging="720"/>
    </w:pPr>
  </w:style>
  <w:style w:type="paragraph" w:styleId="Seznam5">
    <w:name w:val="List 5"/>
    <w:aliases w:val="l5"/>
    <w:basedOn w:val="Normln"/>
    <w:rsid w:val="00860EBC"/>
    <w:pPr>
      <w:numPr>
        <w:numId w:val="4"/>
      </w:numPr>
      <w:tabs>
        <w:tab w:val="clear" w:pos="360"/>
        <w:tab w:val="num" w:pos="3600"/>
      </w:tabs>
      <w:spacing w:after="240"/>
      <w:ind w:left="3600" w:hanging="720"/>
    </w:pPr>
  </w:style>
  <w:style w:type="paragraph" w:styleId="Seznamsodrkami3">
    <w:name w:val="List Bullet 3"/>
    <w:aliases w:val="lb3"/>
    <w:basedOn w:val="Normln"/>
    <w:rsid w:val="0035128D"/>
    <w:pPr>
      <w:numPr>
        <w:numId w:val="6"/>
      </w:numPr>
      <w:tabs>
        <w:tab w:val="clear" w:pos="1080"/>
        <w:tab w:val="num" w:pos="2160"/>
      </w:tabs>
      <w:spacing w:after="240"/>
      <w:ind w:left="2160" w:hanging="720"/>
    </w:pPr>
  </w:style>
  <w:style w:type="paragraph" w:styleId="Seznamsodrkami4">
    <w:name w:val="List Bullet 4"/>
    <w:aliases w:val="lb4"/>
    <w:basedOn w:val="Normln"/>
    <w:rsid w:val="0035128D"/>
    <w:pPr>
      <w:numPr>
        <w:numId w:val="7"/>
      </w:numPr>
      <w:tabs>
        <w:tab w:val="clear" w:pos="1440"/>
        <w:tab w:val="num" w:pos="2880"/>
      </w:tabs>
      <w:spacing w:after="240"/>
      <w:ind w:left="2880" w:hanging="720"/>
    </w:pPr>
  </w:style>
  <w:style w:type="paragraph" w:styleId="Seznamsodrkami5">
    <w:name w:val="List Bullet 5"/>
    <w:aliases w:val="lb5"/>
    <w:basedOn w:val="Normln"/>
    <w:rsid w:val="0035128D"/>
    <w:pPr>
      <w:numPr>
        <w:numId w:val="8"/>
      </w:numPr>
      <w:tabs>
        <w:tab w:val="clear" w:pos="1800"/>
        <w:tab w:val="num" w:pos="3600"/>
      </w:tabs>
      <w:spacing w:after="240"/>
      <w:ind w:left="3600" w:hanging="720"/>
    </w:pPr>
  </w:style>
  <w:style w:type="paragraph" w:styleId="Seznamsodrkami">
    <w:name w:val="List Bullet"/>
    <w:aliases w:val="lb"/>
    <w:basedOn w:val="Normln"/>
    <w:rsid w:val="0035128D"/>
    <w:pPr>
      <w:numPr>
        <w:numId w:val="9"/>
      </w:numPr>
      <w:tabs>
        <w:tab w:val="clear" w:pos="360"/>
        <w:tab w:val="num" w:pos="720"/>
      </w:tabs>
      <w:spacing w:after="240"/>
      <w:ind w:left="720" w:hanging="720"/>
    </w:pPr>
  </w:style>
  <w:style w:type="paragraph" w:styleId="Pokraovnseznamu2">
    <w:name w:val="List Continue 2"/>
    <w:aliases w:val="lc2"/>
    <w:basedOn w:val="Normln"/>
    <w:rsid w:val="005763C6"/>
    <w:pPr>
      <w:spacing w:after="240"/>
      <w:ind w:left="1440"/>
    </w:pPr>
  </w:style>
  <w:style w:type="paragraph" w:styleId="Pokraovnseznamu3">
    <w:name w:val="List Continue 3"/>
    <w:aliases w:val="lc3"/>
    <w:basedOn w:val="Normln"/>
    <w:rsid w:val="005763C6"/>
    <w:pPr>
      <w:spacing w:after="240"/>
      <w:ind w:left="2160"/>
    </w:pPr>
  </w:style>
  <w:style w:type="paragraph" w:styleId="Pokraovnseznamu4">
    <w:name w:val="List Continue 4"/>
    <w:aliases w:val="lc4"/>
    <w:basedOn w:val="Normln"/>
    <w:rsid w:val="005763C6"/>
    <w:pPr>
      <w:spacing w:after="240"/>
      <w:ind w:left="2880"/>
    </w:pPr>
  </w:style>
  <w:style w:type="paragraph" w:styleId="Pokraovnseznamu5">
    <w:name w:val="List Continue 5"/>
    <w:aliases w:val="lc5"/>
    <w:basedOn w:val="Normln"/>
    <w:rsid w:val="005763C6"/>
    <w:pPr>
      <w:spacing w:after="240"/>
      <w:ind w:left="3600"/>
    </w:pPr>
  </w:style>
  <w:style w:type="paragraph" w:styleId="Pokraovnseznamu">
    <w:name w:val="List Continue"/>
    <w:aliases w:val="lc"/>
    <w:basedOn w:val="Normln"/>
    <w:rsid w:val="005763C6"/>
    <w:pPr>
      <w:spacing w:after="240"/>
      <w:ind w:left="720"/>
    </w:pPr>
  </w:style>
  <w:style w:type="paragraph" w:styleId="slovanseznam2">
    <w:name w:val="List Number 2"/>
    <w:aliases w:val="ln2"/>
    <w:basedOn w:val="Normln"/>
    <w:rsid w:val="00860EBC"/>
    <w:pPr>
      <w:numPr>
        <w:numId w:val="10"/>
      </w:numPr>
      <w:tabs>
        <w:tab w:val="clear" w:pos="720"/>
        <w:tab w:val="num" w:pos="1440"/>
      </w:tabs>
      <w:spacing w:after="240"/>
      <w:ind w:left="1440" w:hanging="720"/>
    </w:pPr>
  </w:style>
  <w:style w:type="paragraph" w:styleId="slovanseznam3">
    <w:name w:val="List Number 3"/>
    <w:aliases w:val="ln3"/>
    <w:basedOn w:val="Normln"/>
    <w:rsid w:val="00860EBC"/>
    <w:pPr>
      <w:numPr>
        <w:numId w:val="11"/>
      </w:numPr>
      <w:tabs>
        <w:tab w:val="clear" w:pos="1080"/>
        <w:tab w:val="num" w:pos="2160"/>
      </w:tabs>
      <w:spacing w:after="240"/>
      <w:ind w:left="2160" w:hanging="720"/>
    </w:pPr>
  </w:style>
  <w:style w:type="paragraph" w:styleId="slovanseznam4">
    <w:name w:val="List Number 4"/>
    <w:aliases w:val="ln4"/>
    <w:basedOn w:val="Normln"/>
    <w:rsid w:val="00860EBC"/>
    <w:pPr>
      <w:numPr>
        <w:numId w:val="12"/>
      </w:numPr>
      <w:tabs>
        <w:tab w:val="clear" w:pos="1440"/>
        <w:tab w:val="num" w:pos="2880"/>
      </w:tabs>
      <w:spacing w:after="240"/>
      <w:ind w:left="2880" w:hanging="720"/>
    </w:pPr>
  </w:style>
  <w:style w:type="paragraph" w:styleId="slovanseznam5">
    <w:name w:val="List Number 5"/>
    <w:aliases w:val="ln5"/>
    <w:basedOn w:val="Normln"/>
    <w:rsid w:val="00860EBC"/>
    <w:pPr>
      <w:numPr>
        <w:numId w:val="13"/>
      </w:numPr>
      <w:tabs>
        <w:tab w:val="clear" w:pos="1800"/>
        <w:tab w:val="num" w:pos="3600"/>
      </w:tabs>
      <w:spacing w:after="240"/>
      <w:ind w:left="3600" w:hanging="720"/>
    </w:pPr>
  </w:style>
  <w:style w:type="paragraph" w:styleId="slovanseznam">
    <w:name w:val="List Number"/>
    <w:aliases w:val="ln"/>
    <w:basedOn w:val="Normln"/>
    <w:rsid w:val="00860EBC"/>
    <w:pPr>
      <w:numPr>
        <w:numId w:val="14"/>
      </w:numPr>
      <w:tabs>
        <w:tab w:val="clear" w:pos="360"/>
        <w:tab w:val="num" w:pos="720"/>
      </w:tabs>
      <w:spacing w:after="240"/>
      <w:ind w:left="720" w:hanging="720"/>
    </w:pPr>
  </w:style>
  <w:style w:type="paragraph" w:styleId="Seznam">
    <w:name w:val="List"/>
    <w:aliases w:val="l"/>
    <w:basedOn w:val="Normln"/>
    <w:rsid w:val="00860EBC"/>
    <w:pPr>
      <w:numPr>
        <w:numId w:val="15"/>
      </w:numPr>
      <w:tabs>
        <w:tab w:val="clear" w:pos="360"/>
        <w:tab w:val="num" w:pos="720"/>
      </w:tabs>
      <w:spacing w:after="240"/>
      <w:ind w:left="720" w:hanging="720"/>
    </w:pPr>
  </w:style>
  <w:style w:type="paragraph" w:styleId="Textmakra">
    <w:name w:val="macro"/>
    <w:semiHidden/>
    <w:rsid w:val="005763C6"/>
    <w:pPr>
      <w:tabs>
        <w:tab w:val="left" w:pos="480"/>
        <w:tab w:val="left" w:pos="960"/>
        <w:tab w:val="left" w:pos="1440"/>
        <w:tab w:val="left" w:pos="1920"/>
        <w:tab w:val="left" w:pos="2400"/>
        <w:tab w:val="left" w:pos="2880"/>
        <w:tab w:val="left" w:pos="3360"/>
        <w:tab w:val="left" w:pos="3840"/>
        <w:tab w:val="left" w:pos="4320"/>
      </w:tabs>
    </w:pPr>
    <w:rPr>
      <w:sz w:val="24"/>
      <w:lang w:val="en-US" w:eastAsia="en-US"/>
    </w:rPr>
  </w:style>
  <w:style w:type="paragraph" w:customStyle="1" w:styleId="Memohead">
    <w:name w:val="Memohead"/>
    <w:rsid w:val="005763C6"/>
    <w:pPr>
      <w:spacing w:after="240"/>
    </w:pPr>
    <w:rPr>
      <w:b/>
      <w:noProof/>
      <w:lang w:val="en-US" w:eastAsia="en-US"/>
    </w:rPr>
  </w:style>
  <w:style w:type="paragraph" w:customStyle="1" w:styleId="Memorandum">
    <w:name w:val="Memorandum"/>
    <w:basedOn w:val="Normln"/>
    <w:semiHidden/>
    <w:rsid w:val="005763C6"/>
    <w:pPr>
      <w:spacing w:after="720"/>
      <w:jc w:val="center"/>
    </w:pPr>
    <w:rPr>
      <w:rFonts w:ascii="EngraversGothic BT" w:hAnsi="EngraversGothic BT"/>
      <w:b/>
      <w:spacing w:val="100"/>
      <w:sz w:val="28"/>
    </w:rPr>
  </w:style>
  <w:style w:type="paragraph" w:styleId="Zhlavzprvy">
    <w:name w:val="Message Header"/>
    <w:basedOn w:val="Normln"/>
    <w:semiHidden/>
    <w:rsid w:val="005763C6"/>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slostrnky">
    <w:name w:val="page number"/>
    <w:rsid w:val="005763C6"/>
    <w:rPr>
      <w:rFonts w:ascii="Times New Roman" w:hAnsi="Times New Roman" w:cs="Times New Roman"/>
      <w:sz w:val="24"/>
    </w:rPr>
  </w:style>
  <w:style w:type="paragraph" w:styleId="Prosttext">
    <w:name w:val="Plain Text"/>
    <w:aliases w:val="(WGM)"/>
    <w:basedOn w:val="Normln"/>
    <w:rsid w:val="005763C6"/>
    <w:pPr>
      <w:spacing w:after="240"/>
    </w:pPr>
  </w:style>
  <w:style w:type="paragraph" w:styleId="Podpis">
    <w:name w:val="Signature"/>
    <w:aliases w:val="sg"/>
    <w:basedOn w:val="Normln"/>
    <w:rsid w:val="005763C6"/>
    <w:pPr>
      <w:spacing w:after="240"/>
      <w:ind w:left="4320"/>
    </w:pPr>
  </w:style>
  <w:style w:type="paragraph" w:styleId="Podtitul">
    <w:name w:val="Subtitle"/>
    <w:aliases w:val="sb"/>
    <w:basedOn w:val="Normln"/>
    <w:qFormat/>
    <w:rsid w:val="005763C6"/>
    <w:pPr>
      <w:keepNext/>
      <w:spacing w:after="240"/>
      <w:jc w:val="center"/>
      <w:outlineLvl w:val="1"/>
    </w:pPr>
  </w:style>
  <w:style w:type="paragraph" w:styleId="Seznamcitac">
    <w:name w:val="table of authorities"/>
    <w:basedOn w:val="Normln"/>
    <w:next w:val="Normln"/>
    <w:semiHidden/>
    <w:rsid w:val="005763C6"/>
    <w:pPr>
      <w:spacing w:after="240"/>
      <w:ind w:left="245" w:hanging="245"/>
    </w:pPr>
  </w:style>
  <w:style w:type="paragraph" w:styleId="Nzev">
    <w:name w:val="Title"/>
    <w:aliases w:val="tl"/>
    <w:basedOn w:val="Normln"/>
    <w:qFormat/>
    <w:rsid w:val="005763C6"/>
    <w:pPr>
      <w:keepNext/>
      <w:spacing w:after="240"/>
      <w:jc w:val="center"/>
      <w:outlineLvl w:val="0"/>
    </w:pPr>
    <w:rPr>
      <w:b/>
    </w:rPr>
  </w:style>
  <w:style w:type="paragraph" w:styleId="Hlavikaobsahu">
    <w:name w:val="toa heading"/>
    <w:basedOn w:val="Normln"/>
    <w:next w:val="Normln"/>
    <w:semiHidden/>
    <w:rsid w:val="005763C6"/>
    <w:pPr>
      <w:spacing w:before="240" w:after="240"/>
    </w:pPr>
    <w:rPr>
      <w:b/>
    </w:rPr>
  </w:style>
  <w:style w:type="paragraph" w:styleId="Obsah1">
    <w:name w:val="toc 1"/>
    <w:basedOn w:val="Normln"/>
    <w:next w:val="Normln"/>
    <w:autoRedefine/>
    <w:rsid w:val="005763C6"/>
  </w:style>
  <w:style w:type="paragraph" w:styleId="Obsah2">
    <w:name w:val="toc 2"/>
    <w:basedOn w:val="Normln"/>
    <w:next w:val="Normln"/>
    <w:autoRedefine/>
    <w:rsid w:val="005763C6"/>
    <w:pPr>
      <w:ind w:left="240"/>
    </w:pPr>
  </w:style>
  <w:style w:type="paragraph" w:styleId="Obsah3">
    <w:name w:val="toc 3"/>
    <w:basedOn w:val="Normln"/>
    <w:next w:val="Normln"/>
    <w:autoRedefine/>
    <w:rsid w:val="005763C6"/>
    <w:pPr>
      <w:ind w:left="480"/>
    </w:pPr>
  </w:style>
  <w:style w:type="paragraph" w:styleId="Obsah4">
    <w:name w:val="toc 4"/>
    <w:basedOn w:val="Normln"/>
    <w:next w:val="Normln"/>
    <w:autoRedefine/>
    <w:rsid w:val="005763C6"/>
    <w:pPr>
      <w:ind w:left="720"/>
    </w:pPr>
  </w:style>
  <w:style w:type="paragraph" w:styleId="Obsah5">
    <w:name w:val="toc 5"/>
    <w:basedOn w:val="Normln"/>
    <w:next w:val="Normln"/>
    <w:autoRedefine/>
    <w:rsid w:val="005763C6"/>
    <w:pPr>
      <w:ind w:left="960"/>
    </w:pPr>
  </w:style>
  <w:style w:type="paragraph" w:styleId="Obsah6">
    <w:name w:val="toc 6"/>
    <w:basedOn w:val="Normln"/>
    <w:next w:val="Normln"/>
    <w:autoRedefine/>
    <w:rsid w:val="005763C6"/>
    <w:pPr>
      <w:ind w:left="1200"/>
    </w:pPr>
  </w:style>
  <w:style w:type="paragraph" w:styleId="Obsah7">
    <w:name w:val="toc 7"/>
    <w:basedOn w:val="Normln"/>
    <w:next w:val="Normln"/>
    <w:autoRedefine/>
    <w:rsid w:val="005763C6"/>
    <w:pPr>
      <w:ind w:left="1440"/>
    </w:pPr>
  </w:style>
  <w:style w:type="paragraph" w:styleId="Obsah8">
    <w:name w:val="toc 8"/>
    <w:basedOn w:val="Normln"/>
    <w:next w:val="Normln"/>
    <w:autoRedefine/>
    <w:rsid w:val="005763C6"/>
    <w:pPr>
      <w:ind w:left="1680"/>
    </w:pPr>
  </w:style>
  <w:style w:type="paragraph" w:styleId="Obsah9">
    <w:name w:val="toc 9"/>
    <w:basedOn w:val="Normln"/>
    <w:next w:val="Normln"/>
    <w:autoRedefine/>
    <w:rsid w:val="005763C6"/>
    <w:pPr>
      <w:ind w:left="1920"/>
    </w:pPr>
  </w:style>
  <w:style w:type="paragraph" w:styleId="Seznamsodrkami2">
    <w:name w:val="List Bullet 2"/>
    <w:aliases w:val="lb2"/>
    <w:basedOn w:val="Normln"/>
    <w:rsid w:val="0035128D"/>
    <w:pPr>
      <w:numPr>
        <w:numId w:val="5"/>
      </w:numPr>
      <w:tabs>
        <w:tab w:val="clear" w:pos="720"/>
        <w:tab w:val="num" w:pos="1440"/>
      </w:tabs>
      <w:spacing w:after="240"/>
      <w:ind w:left="1440" w:hanging="720"/>
    </w:pPr>
  </w:style>
  <w:style w:type="paragraph" w:customStyle="1" w:styleId="text-3mezera">
    <w:name w:val="text - 3 mezera"/>
    <w:basedOn w:val="Normln"/>
    <w:rsid w:val="00885D00"/>
    <w:pPr>
      <w:widowControl w:val="0"/>
      <w:spacing w:before="60" w:line="240" w:lineRule="exact"/>
      <w:jc w:val="both"/>
    </w:pPr>
    <w:rPr>
      <w:rFonts w:ascii="Arial" w:hAnsi="Arial"/>
      <w:szCs w:val="20"/>
    </w:rPr>
  </w:style>
  <w:style w:type="paragraph" w:customStyle="1" w:styleId="Export0">
    <w:name w:val="Export 0"/>
    <w:rsid w:val="00885D00"/>
    <w:rPr>
      <w:rFonts w:ascii="Courier New" w:hAnsi="Courier New"/>
      <w:sz w:val="24"/>
      <w:lang w:val="en-US"/>
    </w:rPr>
  </w:style>
  <w:style w:type="paragraph" w:customStyle="1" w:styleId="text">
    <w:name w:val="text"/>
    <w:rsid w:val="00885D00"/>
    <w:pPr>
      <w:widowControl w:val="0"/>
      <w:spacing w:before="240" w:line="240" w:lineRule="exact"/>
      <w:jc w:val="both"/>
    </w:pPr>
    <w:rPr>
      <w:rFonts w:ascii="Arial" w:hAnsi="Arial"/>
      <w:sz w:val="24"/>
    </w:rPr>
  </w:style>
  <w:style w:type="paragraph" w:customStyle="1" w:styleId="Section">
    <w:name w:val="Section"/>
    <w:basedOn w:val="Normln"/>
    <w:rsid w:val="00885D00"/>
    <w:pPr>
      <w:widowControl w:val="0"/>
      <w:spacing w:line="360" w:lineRule="exact"/>
      <w:jc w:val="center"/>
    </w:pPr>
    <w:rPr>
      <w:rFonts w:ascii="Arial" w:hAnsi="Arial"/>
      <w:b/>
      <w:sz w:val="32"/>
      <w:szCs w:val="20"/>
    </w:rPr>
  </w:style>
  <w:style w:type="paragraph" w:customStyle="1" w:styleId="tabulka">
    <w:name w:val="tabulka"/>
    <w:basedOn w:val="text-3mezera"/>
    <w:rsid w:val="00885D00"/>
    <w:pPr>
      <w:spacing w:before="120"/>
      <w:jc w:val="center"/>
    </w:pPr>
    <w:rPr>
      <w:sz w:val="20"/>
    </w:rPr>
  </w:style>
  <w:style w:type="paragraph" w:customStyle="1" w:styleId="Textodstavce">
    <w:name w:val="Text odstavce"/>
    <w:basedOn w:val="Normln"/>
    <w:rsid w:val="00885D00"/>
    <w:pPr>
      <w:numPr>
        <w:ilvl w:val="6"/>
        <w:numId w:val="16"/>
      </w:numPr>
      <w:tabs>
        <w:tab w:val="left" w:pos="851"/>
      </w:tabs>
      <w:spacing w:before="120" w:after="120"/>
      <w:jc w:val="both"/>
      <w:outlineLvl w:val="6"/>
    </w:pPr>
    <w:rPr>
      <w:szCs w:val="20"/>
    </w:rPr>
  </w:style>
  <w:style w:type="paragraph" w:customStyle="1" w:styleId="Textbodu">
    <w:name w:val="Text bodu"/>
    <w:basedOn w:val="Normln"/>
    <w:rsid w:val="00885D00"/>
    <w:pPr>
      <w:numPr>
        <w:ilvl w:val="8"/>
        <w:numId w:val="16"/>
      </w:numPr>
      <w:jc w:val="both"/>
      <w:outlineLvl w:val="8"/>
    </w:pPr>
    <w:rPr>
      <w:szCs w:val="20"/>
    </w:rPr>
  </w:style>
  <w:style w:type="paragraph" w:customStyle="1" w:styleId="Textpsmene">
    <w:name w:val="Text písmene"/>
    <w:basedOn w:val="Normln"/>
    <w:rsid w:val="00885D00"/>
    <w:pPr>
      <w:numPr>
        <w:ilvl w:val="7"/>
        <w:numId w:val="16"/>
      </w:numPr>
      <w:jc w:val="both"/>
      <w:outlineLvl w:val="7"/>
    </w:pPr>
    <w:rPr>
      <w:szCs w:val="20"/>
    </w:rPr>
  </w:style>
  <w:style w:type="character" w:customStyle="1" w:styleId="DeltaViewInsertion">
    <w:name w:val="DeltaView Insertion"/>
    <w:rsid w:val="00885D00"/>
    <w:rPr>
      <w:color w:val="0000FF"/>
      <w:spacing w:val="0"/>
      <w:u w:val="double"/>
    </w:rPr>
  </w:style>
  <w:style w:type="character" w:customStyle="1" w:styleId="DeltaViewMoveDestination">
    <w:name w:val="DeltaView Move Destination"/>
    <w:rsid w:val="00885D00"/>
    <w:rPr>
      <w:color w:val="00C000"/>
      <w:spacing w:val="0"/>
      <w:u w:val="double"/>
    </w:rPr>
  </w:style>
  <w:style w:type="paragraph" w:customStyle="1" w:styleId="DeltaViewTableBody">
    <w:name w:val="DeltaView Table Body"/>
    <w:basedOn w:val="Normln"/>
    <w:rsid w:val="00885D00"/>
    <w:pPr>
      <w:autoSpaceDE w:val="0"/>
      <w:autoSpaceDN w:val="0"/>
      <w:adjustRightInd w:val="0"/>
    </w:pPr>
    <w:rPr>
      <w:rFonts w:ascii="Arial" w:hAnsi="Arial" w:cs="Arial"/>
      <w:lang w:val="en-US" w:eastAsia="en-US"/>
    </w:rPr>
  </w:style>
  <w:style w:type="character" w:styleId="Hypertextovodkaz">
    <w:name w:val="Hyperlink"/>
    <w:rsid w:val="00885D00"/>
    <w:rPr>
      <w:color w:val="0000FF"/>
      <w:u w:val="single"/>
    </w:rPr>
  </w:style>
  <w:style w:type="character" w:customStyle="1" w:styleId="DeltaViewDeletion">
    <w:name w:val="DeltaView Deletion"/>
    <w:rsid w:val="00885D00"/>
    <w:rPr>
      <w:strike/>
      <w:color w:val="FF0000"/>
      <w:spacing w:val="0"/>
    </w:rPr>
  </w:style>
  <w:style w:type="paragraph" w:customStyle="1" w:styleId="Styl">
    <w:name w:val="Styl"/>
    <w:rsid w:val="00885D00"/>
    <w:pPr>
      <w:widowControl w:val="0"/>
      <w:autoSpaceDE w:val="0"/>
      <w:autoSpaceDN w:val="0"/>
      <w:adjustRightInd w:val="0"/>
    </w:pPr>
    <w:rPr>
      <w:sz w:val="24"/>
      <w:szCs w:val="24"/>
    </w:rPr>
  </w:style>
  <w:style w:type="paragraph" w:customStyle="1" w:styleId="Char">
    <w:name w:val="Char"/>
    <w:basedOn w:val="Normln"/>
    <w:rsid w:val="00FD26DE"/>
    <w:pPr>
      <w:spacing w:after="160" w:line="240" w:lineRule="exact"/>
    </w:pPr>
    <w:rPr>
      <w:rFonts w:ascii="Verdana" w:hAnsi="Verdana" w:cs="Verdana"/>
      <w:sz w:val="20"/>
      <w:szCs w:val="20"/>
      <w:lang w:val="en-US" w:eastAsia="en-US"/>
    </w:rPr>
  </w:style>
  <w:style w:type="paragraph" w:customStyle="1" w:styleId="Pleading3L1">
    <w:name w:val="Pleading3_L1"/>
    <w:basedOn w:val="Normln"/>
    <w:next w:val="Zkladntext"/>
    <w:rsid w:val="009766DC"/>
    <w:pPr>
      <w:keepNext/>
      <w:keepLines/>
      <w:widowControl w:val="0"/>
      <w:numPr>
        <w:numId w:val="24"/>
      </w:numPr>
      <w:spacing w:before="240" w:line="240" w:lineRule="exact"/>
      <w:jc w:val="center"/>
      <w:outlineLvl w:val="0"/>
    </w:pPr>
    <w:rPr>
      <w:b/>
      <w:caps/>
      <w:szCs w:val="20"/>
      <w:lang w:eastAsia="en-US"/>
    </w:rPr>
  </w:style>
  <w:style w:type="paragraph" w:customStyle="1" w:styleId="Pleading3L2">
    <w:name w:val="Pleading3_L2"/>
    <w:basedOn w:val="Pleading3L1"/>
    <w:next w:val="Zkladntext"/>
    <w:rsid w:val="009766DC"/>
    <w:pPr>
      <w:keepNext w:val="0"/>
      <w:keepLines w:val="0"/>
      <w:numPr>
        <w:ilvl w:val="1"/>
      </w:numPr>
      <w:spacing w:line="240" w:lineRule="auto"/>
      <w:jc w:val="both"/>
      <w:outlineLvl w:val="1"/>
    </w:pPr>
    <w:rPr>
      <w:b w:val="0"/>
      <w:caps w:val="0"/>
    </w:rPr>
  </w:style>
  <w:style w:type="paragraph" w:customStyle="1" w:styleId="Pleading3L3">
    <w:name w:val="Pleading3_L3"/>
    <w:basedOn w:val="Pleading3L2"/>
    <w:next w:val="Zkladntext"/>
    <w:rsid w:val="009766DC"/>
    <w:pPr>
      <w:numPr>
        <w:ilvl w:val="2"/>
      </w:numPr>
      <w:jc w:val="left"/>
      <w:outlineLvl w:val="2"/>
    </w:pPr>
  </w:style>
  <w:style w:type="paragraph" w:customStyle="1" w:styleId="Pleading3L4">
    <w:name w:val="Pleading3_L4"/>
    <w:basedOn w:val="Pleading3L3"/>
    <w:next w:val="Zkladntext"/>
    <w:rsid w:val="009766DC"/>
    <w:pPr>
      <w:numPr>
        <w:ilvl w:val="3"/>
      </w:numPr>
      <w:jc w:val="both"/>
      <w:outlineLvl w:val="3"/>
    </w:pPr>
  </w:style>
  <w:style w:type="paragraph" w:customStyle="1" w:styleId="Pleading3L5">
    <w:name w:val="Pleading3_L5"/>
    <w:basedOn w:val="Pleading3L4"/>
    <w:next w:val="Zkladntext"/>
    <w:rsid w:val="009766DC"/>
    <w:pPr>
      <w:keepNext/>
      <w:keepLines/>
      <w:numPr>
        <w:ilvl w:val="4"/>
      </w:numPr>
      <w:jc w:val="left"/>
      <w:outlineLvl w:val="4"/>
    </w:pPr>
  </w:style>
  <w:style w:type="paragraph" w:customStyle="1" w:styleId="Pleading3L6">
    <w:name w:val="Pleading3_L6"/>
    <w:basedOn w:val="Pleading3L5"/>
    <w:next w:val="Zkladntext"/>
    <w:rsid w:val="009766DC"/>
    <w:pPr>
      <w:numPr>
        <w:ilvl w:val="5"/>
      </w:numPr>
      <w:outlineLvl w:val="5"/>
    </w:pPr>
  </w:style>
  <w:style w:type="paragraph" w:customStyle="1" w:styleId="Pleading3L7">
    <w:name w:val="Pleading3_L7"/>
    <w:basedOn w:val="Pleading3L6"/>
    <w:next w:val="Zkladntext"/>
    <w:rsid w:val="009766DC"/>
    <w:pPr>
      <w:numPr>
        <w:ilvl w:val="6"/>
      </w:numPr>
      <w:outlineLvl w:val="6"/>
    </w:pPr>
  </w:style>
  <w:style w:type="paragraph" w:customStyle="1" w:styleId="Pleading3L8">
    <w:name w:val="Pleading3_L8"/>
    <w:basedOn w:val="Pleading3L7"/>
    <w:next w:val="Zkladntext"/>
    <w:rsid w:val="009766DC"/>
    <w:pPr>
      <w:numPr>
        <w:ilvl w:val="7"/>
      </w:numPr>
      <w:outlineLvl w:val="7"/>
    </w:pPr>
  </w:style>
  <w:style w:type="paragraph" w:customStyle="1" w:styleId="Pleading3L9">
    <w:name w:val="Pleading3_L9"/>
    <w:basedOn w:val="Pleading3L8"/>
    <w:next w:val="Zkladntext"/>
    <w:rsid w:val="009766DC"/>
    <w:pPr>
      <w:numPr>
        <w:ilvl w:val="8"/>
      </w:numPr>
      <w:outlineLvl w:val="8"/>
    </w:pPr>
  </w:style>
  <w:style w:type="paragraph" w:customStyle="1" w:styleId="CharCharCharCharCharCharChar">
    <w:name w:val="Char Char Char Char Char Char Char"/>
    <w:basedOn w:val="Normln"/>
    <w:rsid w:val="00722348"/>
    <w:pPr>
      <w:spacing w:after="160" w:line="240" w:lineRule="exact"/>
    </w:pPr>
    <w:rPr>
      <w:rFonts w:ascii="Verdana" w:hAnsi="Verdana"/>
      <w:sz w:val="20"/>
      <w:szCs w:val="20"/>
      <w:lang w:val="en-US" w:eastAsia="en-US"/>
    </w:rPr>
  </w:style>
  <w:style w:type="paragraph" w:styleId="Odstavecseseznamem">
    <w:name w:val="List Paragraph"/>
    <w:basedOn w:val="Normln"/>
    <w:uiPriority w:val="34"/>
    <w:qFormat/>
    <w:rsid w:val="00E9449C"/>
    <w:pPr>
      <w:ind w:left="708"/>
    </w:pPr>
  </w:style>
  <w:style w:type="paragraph" w:styleId="Bezmezer">
    <w:name w:val="No Spacing"/>
    <w:uiPriority w:val="99"/>
    <w:qFormat/>
    <w:rsid w:val="00FE2208"/>
    <w:rPr>
      <w:sz w:val="24"/>
      <w:szCs w:val="24"/>
    </w:rPr>
  </w:style>
  <w:style w:type="character" w:customStyle="1" w:styleId="FontStyle61">
    <w:name w:val="Font Style61"/>
    <w:uiPriority w:val="99"/>
    <w:rsid w:val="0038578D"/>
    <w:rPr>
      <w:rFonts w:ascii="Arial" w:hAnsi="Arial" w:cs="Arial"/>
      <w:sz w:val="18"/>
      <w:szCs w:val="18"/>
    </w:rPr>
  </w:style>
  <w:style w:type="character" w:customStyle="1" w:styleId="apple-converted-space">
    <w:name w:val="apple-converted-space"/>
    <w:rsid w:val="00575ACB"/>
  </w:style>
  <w:style w:type="paragraph" w:customStyle="1" w:styleId="Normln1">
    <w:name w:val="Normální1"/>
    <w:uiPriority w:val="99"/>
    <w:rsid w:val="00AC0B00"/>
    <w:pPr>
      <w:widowControl w:val="0"/>
      <w:snapToGrid w:val="0"/>
    </w:pPr>
    <w:rPr>
      <w:rFonts w:ascii="Arial" w:hAnsi="Arial"/>
      <w:sz w:val="22"/>
    </w:rPr>
  </w:style>
  <w:style w:type="paragraph" w:customStyle="1" w:styleId="tabspace">
    <w:name w:val="tabspace"/>
    <w:next w:val="Normln1"/>
    <w:uiPriority w:val="99"/>
    <w:rsid w:val="00AC0B00"/>
    <w:pPr>
      <w:widowControl w:val="0"/>
      <w:snapToGrid w:val="0"/>
      <w:spacing w:before="10" w:after="10"/>
      <w:ind w:left="10"/>
    </w:pPr>
    <w:rPr>
      <w:rFonts w:ascii="Arial" w:hAnsi="Arial"/>
      <w:sz w:val="24"/>
    </w:rPr>
  </w:style>
  <w:style w:type="character" w:styleId="Siln">
    <w:name w:val="Strong"/>
    <w:uiPriority w:val="22"/>
    <w:qFormat/>
    <w:rsid w:val="00346931"/>
    <w:rPr>
      <w:b/>
      <w:bCs/>
    </w:rPr>
  </w:style>
  <w:style w:type="paragraph" w:customStyle="1" w:styleId="Text1">
    <w:name w:val="Text1"/>
    <w:basedOn w:val="Bezmezer"/>
    <w:qFormat/>
    <w:rsid w:val="00CD16D5"/>
    <w:pPr>
      <w:jc w:val="both"/>
    </w:pPr>
    <w:rPr>
      <w:rFonts w:ascii="Arial" w:eastAsia="Calibri" w:hAnsi="Arial"/>
      <w:sz w:val="22"/>
      <w:szCs w:val="22"/>
      <w:lang w:eastAsia="en-US"/>
    </w:rPr>
  </w:style>
  <w:style w:type="character" w:customStyle="1" w:styleId="datalabel">
    <w:name w:val="datalabel"/>
    <w:rsid w:val="00383798"/>
  </w:style>
  <w:style w:type="table" w:customStyle="1" w:styleId="TableNormal">
    <w:name w:val="Table Normal"/>
    <w:rsid w:val="00CE2D0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character" w:customStyle="1" w:styleId="Nevyeenzmnka1">
    <w:name w:val="Nevyřešená zmínka1"/>
    <w:uiPriority w:val="99"/>
    <w:semiHidden/>
    <w:unhideWhenUsed/>
    <w:rsid w:val="00BF6601"/>
    <w:rPr>
      <w:color w:val="605E5C"/>
      <w:shd w:val="clear" w:color="auto" w:fill="E1DFDD"/>
    </w:rPr>
  </w:style>
  <w:style w:type="table" w:styleId="Mkatabulky">
    <w:name w:val="Table Grid"/>
    <w:basedOn w:val="Normlntabulka"/>
    <w:uiPriority w:val="59"/>
    <w:rsid w:val="008A3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853393">
      <w:bodyDiv w:val="1"/>
      <w:marLeft w:val="0"/>
      <w:marRight w:val="0"/>
      <w:marTop w:val="0"/>
      <w:marBottom w:val="0"/>
      <w:divBdr>
        <w:top w:val="none" w:sz="0" w:space="0" w:color="auto"/>
        <w:left w:val="none" w:sz="0" w:space="0" w:color="auto"/>
        <w:bottom w:val="none" w:sz="0" w:space="0" w:color="auto"/>
        <w:right w:val="none" w:sz="0" w:space="0" w:color="auto"/>
      </w:divBdr>
    </w:div>
    <w:div w:id="149912057">
      <w:bodyDiv w:val="1"/>
      <w:marLeft w:val="0"/>
      <w:marRight w:val="0"/>
      <w:marTop w:val="0"/>
      <w:marBottom w:val="0"/>
      <w:divBdr>
        <w:top w:val="none" w:sz="0" w:space="0" w:color="auto"/>
        <w:left w:val="none" w:sz="0" w:space="0" w:color="auto"/>
        <w:bottom w:val="none" w:sz="0" w:space="0" w:color="auto"/>
        <w:right w:val="none" w:sz="0" w:space="0" w:color="auto"/>
      </w:divBdr>
    </w:div>
    <w:div w:id="533538859">
      <w:bodyDiv w:val="1"/>
      <w:marLeft w:val="0"/>
      <w:marRight w:val="0"/>
      <w:marTop w:val="0"/>
      <w:marBottom w:val="0"/>
      <w:divBdr>
        <w:top w:val="none" w:sz="0" w:space="0" w:color="auto"/>
        <w:left w:val="none" w:sz="0" w:space="0" w:color="auto"/>
        <w:bottom w:val="none" w:sz="0" w:space="0" w:color="auto"/>
        <w:right w:val="none" w:sz="0" w:space="0" w:color="auto"/>
      </w:divBdr>
      <w:divsChild>
        <w:div w:id="2121946899">
          <w:marLeft w:val="0"/>
          <w:marRight w:val="0"/>
          <w:marTop w:val="0"/>
          <w:marBottom w:val="0"/>
          <w:divBdr>
            <w:top w:val="none" w:sz="0" w:space="0" w:color="auto"/>
            <w:left w:val="none" w:sz="0" w:space="0" w:color="auto"/>
            <w:bottom w:val="none" w:sz="0" w:space="0" w:color="auto"/>
            <w:right w:val="none" w:sz="0" w:space="0" w:color="auto"/>
          </w:divBdr>
        </w:div>
      </w:divsChild>
    </w:div>
    <w:div w:id="602305419">
      <w:bodyDiv w:val="1"/>
      <w:marLeft w:val="0"/>
      <w:marRight w:val="0"/>
      <w:marTop w:val="0"/>
      <w:marBottom w:val="0"/>
      <w:divBdr>
        <w:top w:val="none" w:sz="0" w:space="0" w:color="auto"/>
        <w:left w:val="none" w:sz="0" w:space="0" w:color="auto"/>
        <w:bottom w:val="none" w:sz="0" w:space="0" w:color="auto"/>
        <w:right w:val="none" w:sz="0" w:space="0" w:color="auto"/>
      </w:divBdr>
    </w:div>
    <w:div w:id="728579018">
      <w:bodyDiv w:val="1"/>
      <w:marLeft w:val="0"/>
      <w:marRight w:val="0"/>
      <w:marTop w:val="0"/>
      <w:marBottom w:val="0"/>
      <w:divBdr>
        <w:top w:val="none" w:sz="0" w:space="0" w:color="auto"/>
        <w:left w:val="none" w:sz="0" w:space="0" w:color="auto"/>
        <w:bottom w:val="none" w:sz="0" w:space="0" w:color="auto"/>
        <w:right w:val="none" w:sz="0" w:space="0" w:color="auto"/>
      </w:divBdr>
      <w:divsChild>
        <w:div w:id="1772971049">
          <w:marLeft w:val="0"/>
          <w:marRight w:val="0"/>
          <w:marTop w:val="0"/>
          <w:marBottom w:val="0"/>
          <w:divBdr>
            <w:top w:val="none" w:sz="0" w:space="0" w:color="auto"/>
            <w:left w:val="none" w:sz="0" w:space="0" w:color="auto"/>
            <w:bottom w:val="none" w:sz="0" w:space="0" w:color="auto"/>
            <w:right w:val="none" w:sz="0" w:space="0" w:color="auto"/>
          </w:divBdr>
        </w:div>
      </w:divsChild>
    </w:div>
    <w:div w:id="780301073">
      <w:bodyDiv w:val="1"/>
      <w:marLeft w:val="0"/>
      <w:marRight w:val="0"/>
      <w:marTop w:val="0"/>
      <w:marBottom w:val="0"/>
      <w:divBdr>
        <w:top w:val="none" w:sz="0" w:space="0" w:color="auto"/>
        <w:left w:val="none" w:sz="0" w:space="0" w:color="auto"/>
        <w:bottom w:val="none" w:sz="0" w:space="0" w:color="auto"/>
        <w:right w:val="none" w:sz="0" w:space="0" w:color="auto"/>
      </w:divBdr>
    </w:div>
    <w:div w:id="968126742">
      <w:bodyDiv w:val="1"/>
      <w:marLeft w:val="0"/>
      <w:marRight w:val="0"/>
      <w:marTop w:val="0"/>
      <w:marBottom w:val="0"/>
      <w:divBdr>
        <w:top w:val="none" w:sz="0" w:space="0" w:color="auto"/>
        <w:left w:val="none" w:sz="0" w:space="0" w:color="auto"/>
        <w:bottom w:val="none" w:sz="0" w:space="0" w:color="auto"/>
        <w:right w:val="none" w:sz="0" w:space="0" w:color="auto"/>
      </w:divBdr>
    </w:div>
    <w:div w:id="1326787314">
      <w:bodyDiv w:val="1"/>
      <w:marLeft w:val="0"/>
      <w:marRight w:val="0"/>
      <w:marTop w:val="0"/>
      <w:marBottom w:val="0"/>
      <w:divBdr>
        <w:top w:val="none" w:sz="0" w:space="0" w:color="auto"/>
        <w:left w:val="none" w:sz="0" w:space="0" w:color="auto"/>
        <w:bottom w:val="none" w:sz="0" w:space="0" w:color="auto"/>
        <w:right w:val="none" w:sz="0" w:space="0" w:color="auto"/>
      </w:divBdr>
      <w:divsChild>
        <w:div w:id="541942393">
          <w:marLeft w:val="0"/>
          <w:marRight w:val="0"/>
          <w:marTop w:val="0"/>
          <w:marBottom w:val="0"/>
          <w:divBdr>
            <w:top w:val="none" w:sz="0" w:space="0" w:color="auto"/>
            <w:left w:val="none" w:sz="0" w:space="0" w:color="auto"/>
            <w:bottom w:val="none" w:sz="0" w:space="0" w:color="auto"/>
            <w:right w:val="none" w:sz="0" w:space="0" w:color="auto"/>
          </w:divBdr>
        </w:div>
      </w:divsChild>
    </w:div>
    <w:div w:id="1386567506">
      <w:bodyDiv w:val="1"/>
      <w:marLeft w:val="0"/>
      <w:marRight w:val="0"/>
      <w:marTop w:val="0"/>
      <w:marBottom w:val="0"/>
      <w:divBdr>
        <w:top w:val="none" w:sz="0" w:space="0" w:color="auto"/>
        <w:left w:val="none" w:sz="0" w:space="0" w:color="auto"/>
        <w:bottom w:val="none" w:sz="0" w:space="0" w:color="auto"/>
        <w:right w:val="none" w:sz="0" w:space="0" w:color="auto"/>
      </w:divBdr>
    </w:div>
    <w:div w:id="1395590038">
      <w:bodyDiv w:val="1"/>
      <w:marLeft w:val="0"/>
      <w:marRight w:val="0"/>
      <w:marTop w:val="0"/>
      <w:marBottom w:val="0"/>
      <w:divBdr>
        <w:top w:val="none" w:sz="0" w:space="0" w:color="auto"/>
        <w:left w:val="none" w:sz="0" w:space="0" w:color="auto"/>
        <w:bottom w:val="none" w:sz="0" w:space="0" w:color="auto"/>
        <w:right w:val="none" w:sz="0" w:space="0" w:color="auto"/>
      </w:divBdr>
    </w:div>
    <w:div w:id="1522431610">
      <w:bodyDiv w:val="1"/>
      <w:marLeft w:val="0"/>
      <w:marRight w:val="0"/>
      <w:marTop w:val="0"/>
      <w:marBottom w:val="0"/>
      <w:divBdr>
        <w:top w:val="none" w:sz="0" w:space="0" w:color="auto"/>
        <w:left w:val="none" w:sz="0" w:space="0" w:color="auto"/>
        <w:bottom w:val="none" w:sz="0" w:space="0" w:color="auto"/>
        <w:right w:val="none" w:sz="0" w:space="0" w:color="auto"/>
      </w:divBdr>
    </w:div>
    <w:div w:id="1572151532">
      <w:bodyDiv w:val="1"/>
      <w:marLeft w:val="0"/>
      <w:marRight w:val="0"/>
      <w:marTop w:val="0"/>
      <w:marBottom w:val="0"/>
      <w:divBdr>
        <w:top w:val="none" w:sz="0" w:space="0" w:color="auto"/>
        <w:left w:val="none" w:sz="0" w:space="0" w:color="auto"/>
        <w:bottom w:val="none" w:sz="0" w:space="0" w:color="auto"/>
        <w:right w:val="none" w:sz="0" w:space="0" w:color="auto"/>
      </w:divBdr>
    </w:div>
    <w:div w:id="1768578291">
      <w:bodyDiv w:val="1"/>
      <w:marLeft w:val="0"/>
      <w:marRight w:val="0"/>
      <w:marTop w:val="0"/>
      <w:marBottom w:val="0"/>
      <w:divBdr>
        <w:top w:val="none" w:sz="0" w:space="0" w:color="auto"/>
        <w:left w:val="none" w:sz="0" w:space="0" w:color="auto"/>
        <w:bottom w:val="none" w:sz="0" w:space="0" w:color="auto"/>
        <w:right w:val="none" w:sz="0" w:space="0" w:color="auto"/>
      </w:divBdr>
    </w:div>
    <w:div w:id="185468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7E2D-35D3-4601-9FED-1F004C0C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2785</Words>
  <Characters>16436</Characters>
  <Application>Microsoft Office Word</Application>
  <DocSecurity>0</DocSecurity>
  <Lines>136</Lines>
  <Paragraphs>38</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19183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2021-04-20T17:01:00Z</dcterms:created>
  <dcterms:modified xsi:type="dcterms:W3CDTF">2021-04-20T21:17:00Z</dcterms:modified>
</cp:coreProperties>
</file>